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4B2ADA" w14:textId="2CD2C96D" w:rsidR="001148D3" w:rsidRPr="004049D9" w:rsidRDefault="001148D3" w:rsidP="004049D9">
      <w:pPr>
        <w:pStyle w:val="NormalWeb"/>
      </w:pPr>
      <w:r w:rsidRPr="004049D9">
        <w:t>Russell Marvin</w:t>
      </w:r>
    </w:p>
    <w:p w14:paraId="2D8612B8" w14:textId="36B2A803" w:rsidR="001148D3" w:rsidRPr="004049D9" w:rsidRDefault="001148D3" w:rsidP="004049D9">
      <w:pPr>
        <w:pStyle w:val="NormalWeb"/>
      </w:pPr>
      <w:r w:rsidRPr="004049D9">
        <w:t>LIN 499</w:t>
      </w:r>
    </w:p>
    <w:p w14:paraId="7EE446C4" w14:textId="694E92FE" w:rsidR="001148D3" w:rsidRPr="004049D9" w:rsidRDefault="001148D3" w:rsidP="004049D9">
      <w:pPr>
        <w:pStyle w:val="NormalWeb"/>
      </w:pPr>
      <w:r w:rsidRPr="004049D9">
        <w:t>Karthik Durvasula</w:t>
      </w:r>
    </w:p>
    <w:p w14:paraId="0669F790" w14:textId="1E100DDC" w:rsidR="001148D3" w:rsidRDefault="006D6408" w:rsidP="004049D9">
      <w:pPr>
        <w:pStyle w:val="NormalWeb"/>
      </w:pPr>
      <w:r>
        <w:t>29 November,</w:t>
      </w:r>
      <w:r w:rsidR="001148D3" w:rsidRPr="004049D9">
        <w:t xml:space="preserve"> 2021</w:t>
      </w:r>
    </w:p>
    <w:p w14:paraId="4929804E" w14:textId="1FC4A96D" w:rsidR="00E42DAD" w:rsidRPr="004049D9" w:rsidRDefault="00E42DAD" w:rsidP="00E42DAD">
      <w:pPr>
        <w:pStyle w:val="NormalWeb"/>
        <w:jc w:val="center"/>
      </w:pPr>
      <w:r>
        <w:t>The effect of speech rate on the voicing effect in English</w:t>
      </w:r>
    </w:p>
    <w:sdt>
      <w:sdtPr>
        <w:rPr>
          <w:rFonts w:ascii="Times New Roman" w:eastAsiaTheme="minorEastAsia" w:hAnsi="Times New Roman" w:cs="Times New Roman"/>
          <w:b w:val="0"/>
          <w:bCs w:val="0"/>
          <w:color w:val="auto"/>
          <w:kern w:val="2"/>
          <w:sz w:val="24"/>
          <w:szCs w:val="24"/>
          <w:lang w:eastAsia="ja-JP"/>
        </w:rPr>
        <w:id w:val="284017964"/>
        <w:docPartObj>
          <w:docPartGallery w:val="Table of Contents"/>
          <w:docPartUnique/>
        </w:docPartObj>
      </w:sdtPr>
      <w:sdtEndPr>
        <w:rPr>
          <w:rFonts w:eastAsiaTheme="minorHAnsi"/>
          <w:b/>
          <w:bCs/>
          <w:kern w:val="0"/>
          <w:sz w:val="22"/>
          <w:szCs w:val="22"/>
          <w:lang w:eastAsia="en-US"/>
        </w:rPr>
      </w:sdtEndPr>
      <w:sdtContent>
        <w:p w14:paraId="508FAF6D" w14:textId="4D592152" w:rsidR="0069417B" w:rsidRPr="00804792" w:rsidRDefault="0069417B">
          <w:pPr>
            <w:pStyle w:val="TOCHeading"/>
            <w:rPr>
              <w:rFonts w:ascii="Times New Roman" w:hAnsi="Times New Roman" w:cs="Times New Roman"/>
              <w:color w:val="000000" w:themeColor="text1"/>
            </w:rPr>
          </w:pPr>
          <w:r w:rsidRPr="00804792">
            <w:rPr>
              <w:rFonts w:ascii="Times New Roman" w:hAnsi="Times New Roman" w:cs="Times New Roman"/>
              <w:color w:val="000000" w:themeColor="text1"/>
            </w:rPr>
            <w:t>Table of Contents</w:t>
          </w:r>
        </w:p>
        <w:p w14:paraId="40940737" w14:textId="33287F39" w:rsidR="004049D9" w:rsidRPr="004049D9" w:rsidRDefault="004049D9" w:rsidP="004049D9">
          <w:pPr>
            <w:pStyle w:val="TOC1"/>
            <w:rPr>
              <w:rFonts w:ascii="Times New Roman" w:hAnsi="Times New Roman" w:cs="Times New Roman"/>
            </w:rPr>
          </w:pPr>
          <w:r w:rsidRPr="004049D9">
            <w:rPr>
              <w:rFonts w:ascii="Times New Roman" w:hAnsi="Times New Roman" w:cs="Times New Roman"/>
            </w:rPr>
            <w:t>Acknowledgements</w:t>
          </w:r>
          <w:r w:rsidRPr="004049D9">
            <w:rPr>
              <w:rFonts w:ascii="Times New Roman" w:hAnsi="Times New Roman" w:cs="Times New Roman"/>
            </w:rPr>
            <w:ptab w:relativeTo="margin" w:alignment="right" w:leader="dot"/>
          </w:r>
          <w:r w:rsidR="00804792">
            <w:rPr>
              <w:rFonts w:ascii="Times New Roman" w:hAnsi="Times New Roman" w:cs="Times New Roman"/>
            </w:rPr>
            <w:t>1</w:t>
          </w:r>
        </w:p>
        <w:p w14:paraId="3349CBCE" w14:textId="71E1731D" w:rsidR="0069417B" w:rsidRPr="004049D9" w:rsidRDefault="0069417B" w:rsidP="00F0414E">
          <w:pPr>
            <w:pStyle w:val="TOC1"/>
            <w:rPr>
              <w:rFonts w:ascii="Times New Roman" w:hAnsi="Times New Roman" w:cs="Times New Roman"/>
            </w:rPr>
          </w:pPr>
          <w:r w:rsidRPr="004049D9">
            <w:rPr>
              <w:rFonts w:ascii="Times New Roman" w:hAnsi="Times New Roman" w:cs="Times New Roman"/>
            </w:rPr>
            <w:t>Introduction</w:t>
          </w:r>
          <w:r w:rsidRPr="004049D9">
            <w:rPr>
              <w:rFonts w:ascii="Times New Roman" w:hAnsi="Times New Roman" w:cs="Times New Roman"/>
            </w:rPr>
            <w:ptab w:relativeTo="margin" w:alignment="right" w:leader="dot"/>
          </w:r>
          <w:r w:rsidRPr="004049D9">
            <w:rPr>
              <w:rFonts w:ascii="Times New Roman" w:hAnsi="Times New Roman" w:cs="Times New Roman"/>
            </w:rPr>
            <w:t>1</w:t>
          </w:r>
          <w:r w:rsidR="00804792">
            <w:rPr>
              <w:rFonts w:ascii="Times New Roman" w:hAnsi="Times New Roman" w:cs="Times New Roman"/>
            </w:rPr>
            <w:t>-2</w:t>
          </w:r>
        </w:p>
        <w:p w14:paraId="311C6432" w14:textId="4377399E" w:rsidR="0069417B" w:rsidRDefault="00804792" w:rsidP="00F0414E">
          <w:pPr>
            <w:pStyle w:val="TOC2"/>
            <w:rPr>
              <w:rFonts w:ascii="Times New Roman" w:hAnsi="Times New Roman" w:cs="Times New Roman"/>
            </w:rPr>
          </w:pPr>
          <w:r>
            <w:rPr>
              <w:rFonts w:ascii="Times New Roman" w:hAnsi="Times New Roman" w:cs="Times New Roman"/>
            </w:rPr>
            <w:t>Research question</w:t>
          </w:r>
          <w:r w:rsidR="0069417B" w:rsidRPr="004049D9">
            <w:rPr>
              <w:rFonts w:ascii="Times New Roman" w:hAnsi="Times New Roman" w:cs="Times New Roman"/>
            </w:rPr>
            <w:ptab w:relativeTo="margin" w:alignment="right" w:leader="dot"/>
          </w:r>
          <w:r w:rsidR="00137A93">
            <w:rPr>
              <w:rFonts w:ascii="Times New Roman" w:hAnsi="Times New Roman" w:cs="Times New Roman"/>
            </w:rPr>
            <w:t>1</w:t>
          </w:r>
        </w:p>
        <w:p w14:paraId="293C9B25" w14:textId="1B2945FC" w:rsidR="0069417B" w:rsidRPr="004049D9" w:rsidRDefault="00804792" w:rsidP="00137A93">
          <w:pPr>
            <w:pStyle w:val="TOC2"/>
            <w:rPr>
              <w:rFonts w:ascii="Times New Roman" w:hAnsi="Times New Roman" w:cs="Times New Roman"/>
            </w:rPr>
          </w:pPr>
          <w:r>
            <w:rPr>
              <w:rFonts w:ascii="Times New Roman" w:hAnsi="Times New Roman" w:cs="Times New Roman"/>
            </w:rPr>
            <w:t>Background</w:t>
          </w:r>
          <w:r w:rsidRPr="004049D9">
            <w:rPr>
              <w:rFonts w:ascii="Times New Roman" w:hAnsi="Times New Roman" w:cs="Times New Roman"/>
            </w:rPr>
            <w:ptab w:relativeTo="margin" w:alignment="right" w:leader="dot"/>
          </w:r>
          <w:r w:rsidRPr="004049D9">
            <w:rPr>
              <w:rFonts w:ascii="Times New Roman" w:hAnsi="Times New Roman" w:cs="Times New Roman"/>
            </w:rPr>
            <w:t>2</w:t>
          </w:r>
        </w:p>
        <w:p w14:paraId="1518B123" w14:textId="675AEA3C" w:rsidR="0069417B" w:rsidRPr="004049D9" w:rsidRDefault="0069417B" w:rsidP="00F0414E">
          <w:pPr>
            <w:pStyle w:val="TOC1"/>
            <w:rPr>
              <w:rFonts w:ascii="Times New Roman" w:hAnsi="Times New Roman" w:cs="Times New Roman"/>
            </w:rPr>
          </w:pPr>
          <w:r w:rsidRPr="004049D9">
            <w:rPr>
              <w:rFonts w:ascii="Times New Roman" w:hAnsi="Times New Roman" w:cs="Times New Roman"/>
            </w:rPr>
            <w:t>Materials</w:t>
          </w:r>
          <w:r w:rsidRPr="004049D9">
            <w:rPr>
              <w:rFonts w:ascii="Times New Roman" w:hAnsi="Times New Roman" w:cs="Times New Roman"/>
            </w:rPr>
            <w:ptab w:relativeTo="margin" w:alignment="right" w:leader="dot"/>
          </w:r>
          <w:r w:rsidR="00137A93">
            <w:rPr>
              <w:rFonts w:ascii="Times New Roman" w:hAnsi="Times New Roman" w:cs="Times New Roman"/>
            </w:rPr>
            <w:t>2-</w:t>
          </w:r>
          <w:r w:rsidRPr="004049D9">
            <w:rPr>
              <w:rFonts w:ascii="Times New Roman" w:hAnsi="Times New Roman" w:cs="Times New Roman"/>
            </w:rPr>
            <w:t>4</w:t>
          </w:r>
        </w:p>
        <w:p w14:paraId="6F504542" w14:textId="30EBB4B9" w:rsidR="0069417B" w:rsidRPr="004049D9" w:rsidRDefault="00137A93" w:rsidP="00F0414E">
          <w:pPr>
            <w:pStyle w:val="TOC2"/>
            <w:rPr>
              <w:rFonts w:ascii="Times New Roman" w:hAnsi="Times New Roman" w:cs="Times New Roman"/>
            </w:rPr>
          </w:pPr>
          <w:r>
            <w:rPr>
              <w:rFonts w:ascii="Times New Roman" w:hAnsi="Times New Roman" w:cs="Times New Roman"/>
            </w:rPr>
            <w:t>Hardware</w:t>
          </w:r>
          <w:r w:rsidR="0069417B" w:rsidRPr="004049D9">
            <w:rPr>
              <w:rFonts w:ascii="Times New Roman" w:hAnsi="Times New Roman" w:cs="Times New Roman"/>
            </w:rPr>
            <w:ptab w:relativeTo="margin" w:alignment="right" w:leader="dot"/>
          </w:r>
          <w:r>
            <w:rPr>
              <w:rFonts w:ascii="Times New Roman" w:hAnsi="Times New Roman" w:cs="Times New Roman"/>
            </w:rPr>
            <w:t>2</w:t>
          </w:r>
        </w:p>
        <w:p w14:paraId="4A201960" w14:textId="37645B1A" w:rsidR="00137A93" w:rsidRPr="004049D9" w:rsidRDefault="00137A93" w:rsidP="00137A93">
          <w:pPr>
            <w:pStyle w:val="TOC2"/>
            <w:rPr>
              <w:rFonts w:ascii="Times New Roman" w:hAnsi="Times New Roman" w:cs="Times New Roman"/>
            </w:rPr>
          </w:pPr>
          <w:r>
            <w:rPr>
              <w:rFonts w:ascii="Times New Roman" w:hAnsi="Times New Roman" w:cs="Times New Roman"/>
            </w:rPr>
            <w:t>Software</w:t>
          </w:r>
          <w:r w:rsidRPr="004049D9">
            <w:rPr>
              <w:rFonts w:ascii="Times New Roman" w:hAnsi="Times New Roman" w:cs="Times New Roman"/>
            </w:rPr>
            <w:ptab w:relativeTo="margin" w:alignment="right" w:leader="dot"/>
          </w:r>
          <w:r>
            <w:rPr>
              <w:rFonts w:ascii="Times New Roman" w:hAnsi="Times New Roman" w:cs="Times New Roman"/>
            </w:rPr>
            <w:t>3</w:t>
          </w:r>
        </w:p>
        <w:p w14:paraId="757DE1FF" w14:textId="4E14E618" w:rsidR="0069417B" w:rsidRPr="004049D9" w:rsidRDefault="00137A93" w:rsidP="00137A93">
          <w:pPr>
            <w:pStyle w:val="TOC2"/>
            <w:rPr>
              <w:rFonts w:ascii="Times New Roman" w:hAnsi="Times New Roman" w:cs="Times New Roman"/>
            </w:rPr>
          </w:pPr>
          <w:r>
            <w:rPr>
              <w:rFonts w:ascii="Times New Roman" w:hAnsi="Times New Roman" w:cs="Times New Roman"/>
            </w:rPr>
            <w:t>Stimuli</w:t>
          </w:r>
          <w:r w:rsidRPr="004049D9">
            <w:rPr>
              <w:rFonts w:ascii="Times New Roman" w:hAnsi="Times New Roman" w:cs="Times New Roman"/>
            </w:rPr>
            <w:ptab w:relativeTo="margin" w:alignment="right" w:leader="dot"/>
          </w:r>
          <w:r>
            <w:rPr>
              <w:rFonts w:ascii="Times New Roman" w:hAnsi="Times New Roman" w:cs="Times New Roman"/>
            </w:rPr>
            <w:t>3-4</w:t>
          </w:r>
        </w:p>
      </w:sdtContent>
    </w:sdt>
    <w:p w14:paraId="37B5B5C7" w14:textId="148F9F96" w:rsidR="0069417B" w:rsidRPr="004049D9" w:rsidRDefault="0069417B" w:rsidP="0069417B">
      <w:pPr>
        <w:pStyle w:val="TOC1"/>
        <w:rPr>
          <w:rFonts w:ascii="Times New Roman" w:hAnsi="Times New Roman" w:cs="Times New Roman"/>
        </w:rPr>
      </w:pPr>
      <w:r w:rsidRPr="004049D9">
        <w:rPr>
          <w:rFonts w:ascii="Times New Roman" w:hAnsi="Times New Roman" w:cs="Times New Roman"/>
        </w:rPr>
        <w:t>Measurements</w:t>
      </w:r>
      <w:r w:rsidRPr="004049D9">
        <w:rPr>
          <w:rFonts w:ascii="Times New Roman" w:hAnsi="Times New Roman" w:cs="Times New Roman"/>
        </w:rPr>
        <w:ptab w:relativeTo="margin" w:alignment="right" w:leader="dot"/>
      </w:r>
      <w:r w:rsidR="00137A93">
        <w:rPr>
          <w:rFonts w:ascii="Times New Roman" w:hAnsi="Times New Roman" w:cs="Times New Roman"/>
        </w:rPr>
        <w:t>4</w:t>
      </w:r>
    </w:p>
    <w:p w14:paraId="3CD199C6" w14:textId="65786D10" w:rsidR="0069417B" w:rsidRPr="004049D9" w:rsidRDefault="00137A93" w:rsidP="00137A93">
      <w:pPr>
        <w:pStyle w:val="TOC1"/>
        <w:rPr>
          <w:rFonts w:ascii="Times New Roman" w:hAnsi="Times New Roman" w:cs="Times New Roman"/>
        </w:rPr>
      </w:pPr>
      <w:r>
        <w:rPr>
          <w:rFonts w:ascii="Times New Roman" w:hAnsi="Times New Roman" w:cs="Times New Roman"/>
        </w:rPr>
        <w:t>Tabulations and Charts</w:t>
      </w:r>
      <w:r w:rsidR="0069417B" w:rsidRPr="004049D9">
        <w:rPr>
          <w:rFonts w:ascii="Times New Roman" w:hAnsi="Times New Roman" w:cs="Times New Roman"/>
        </w:rPr>
        <w:ptab w:relativeTo="margin" w:alignment="right" w:leader="dot"/>
      </w:r>
      <w:r w:rsidR="0069417B" w:rsidRPr="004049D9">
        <w:rPr>
          <w:rFonts w:ascii="Times New Roman" w:hAnsi="Times New Roman" w:cs="Times New Roman"/>
        </w:rPr>
        <w:t>4</w:t>
      </w:r>
      <w:r>
        <w:rPr>
          <w:rFonts w:ascii="Times New Roman" w:hAnsi="Times New Roman" w:cs="Times New Roman"/>
        </w:rPr>
        <w:t>-6</w:t>
      </w:r>
    </w:p>
    <w:p w14:paraId="52B086AE" w14:textId="61B669BD" w:rsidR="0069417B" w:rsidRPr="004049D9" w:rsidRDefault="00137A93" w:rsidP="0069417B">
      <w:pPr>
        <w:pStyle w:val="TOC1"/>
        <w:rPr>
          <w:rFonts w:ascii="Times New Roman" w:hAnsi="Times New Roman" w:cs="Times New Roman"/>
        </w:rPr>
      </w:pPr>
      <w:r>
        <w:rPr>
          <w:rFonts w:ascii="Times New Roman" w:hAnsi="Times New Roman" w:cs="Times New Roman"/>
        </w:rPr>
        <w:t>Discussion</w:t>
      </w:r>
      <w:r w:rsidR="0069417B" w:rsidRPr="004049D9">
        <w:rPr>
          <w:rFonts w:ascii="Times New Roman" w:hAnsi="Times New Roman" w:cs="Times New Roman"/>
        </w:rPr>
        <w:ptab w:relativeTo="margin" w:alignment="right" w:leader="dot"/>
      </w:r>
      <w:r>
        <w:rPr>
          <w:rFonts w:ascii="Times New Roman" w:hAnsi="Times New Roman" w:cs="Times New Roman"/>
        </w:rPr>
        <w:t>6-8</w:t>
      </w:r>
    </w:p>
    <w:p w14:paraId="592BA311" w14:textId="01B222C1" w:rsidR="0069417B" w:rsidRPr="004049D9" w:rsidRDefault="00137A93" w:rsidP="0069417B">
      <w:pPr>
        <w:pStyle w:val="TOC2"/>
        <w:rPr>
          <w:rFonts w:ascii="Times New Roman" w:hAnsi="Times New Roman" w:cs="Times New Roman"/>
        </w:rPr>
      </w:pPr>
      <w:r>
        <w:rPr>
          <w:rFonts w:ascii="Times New Roman" w:hAnsi="Times New Roman" w:cs="Times New Roman"/>
        </w:rPr>
        <w:t>Observations</w:t>
      </w:r>
      <w:r w:rsidR="0069417B" w:rsidRPr="004049D9">
        <w:rPr>
          <w:rFonts w:ascii="Times New Roman" w:hAnsi="Times New Roman" w:cs="Times New Roman"/>
        </w:rPr>
        <w:ptab w:relativeTo="margin" w:alignment="right" w:leader="dot"/>
      </w:r>
      <w:r>
        <w:rPr>
          <w:rFonts w:ascii="Times New Roman" w:hAnsi="Times New Roman" w:cs="Times New Roman"/>
        </w:rPr>
        <w:t>6-8</w:t>
      </w:r>
    </w:p>
    <w:p w14:paraId="7A1BA58E" w14:textId="50157046" w:rsidR="0069417B" w:rsidRPr="004049D9" w:rsidRDefault="00137A93" w:rsidP="00137A93">
      <w:pPr>
        <w:pStyle w:val="TOC2"/>
        <w:rPr>
          <w:rFonts w:ascii="Times New Roman" w:hAnsi="Times New Roman" w:cs="Times New Roman"/>
        </w:rPr>
      </w:pPr>
      <w:r>
        <w:rPr>
          <w:rFonts w:ascii="Times New Roman" w:hAnsi="Times New Roman" w:cs="Times New Roman"/>
        </w:rPr>
        <w:t>Problems</w:t>
      </w:r>
      <w:r w:rsidRPr="004049D9">
        <w:rPr>
          <w:rFonts w:ascii="Times New Roman" w:hAnsi="Times New Roman" w:cs="Times New Roman"/>
        </w:rPr>
        <w:ptab w:relativeTo="margin" w:alignment="right" w:leader="dot"/>
      </w:r>
      <w:r>
        <w:rPr>
          <w:rFonts w:ascii="Times New Roman" w:hAnsi="Times New Roman" w:cs="Times New Roman"/>
        </w:rPr>
        <w:t>8</w:t>
      </w:r>
    </w:p>
    <w:p w14:paraId="52A3B530" w14:textId="2BD1899C" w:rsidR="0069417B" w:rsidRDefault="0069417B" w:rsidP="0069417B">
      <w:pPr>
        <w:pStyle w:val="TOC1"/>
        <w:rPr>
          <w:rFonts w:ascii="Times New Roman" w:hAnsi="Times New Roman" w:cs="Times New Roman"/>
        </w:rPr>
      </w:pPr>
      <w:r w:rsidRPr="004049D9">
        <w:rPr>
          <w:rFonts w:ascii="Times New Roman" w:hAnsi="Times New Roman" w:cs="Times New Roman"/>
        </w:rPr>
        <w:t>Bibliography</w:t>
      </w:r>
      <w:r w:rsidRPr="004049D9">
        <w:rPr>
          <w:rFonts w:ascii="Times New Roman" w:hAnsi="Times New Roman" w:cs="Times New Roman"/>
        </w:rPr>
        <w:ptab w:relativeTo="margin" w:alignment="right" w:leader="dot"/>
      </w:r>
      <w:r w:rsidR="00137A93">
        <w:rPr>
          <w:rFonts w:ascii="Times New Roman" w:hAnsi="Times New Roman" w:cs="Times New Roman"/>
        </w:rPr>
        <w:t>8-9</w:t>
      </w:r>
    </w:p>
    <w:p w14:paraId="33B280A9" w14:textId="312680BD" w:rsidR="001148D3" w:rsidRPr="00137A93" w:rsidRDefault="00137A93" w:rsidP="00137A93">
      <w:pPr>
        <w:pStyle w:val="TOC1"/>
        <w:rPr>
          <w:rFonts w:ascii="Times New Roman" w:hAnsi="Times New Roman" w:cs="Times New Roman"/>
        </w:rPr>
      </w:pPr>
      <w:r>
        <w:rPr>
          <w:rFonts w:ascii="Times New Roman" w:hAnsi="Times New Roman" w:cs="Times New Roman"/>
        </w:rPr>
        <w:t>Appendix</w:t>
      </w:r>
      <w:r w:rsidRPr="004049D9">
        <w:rPr>
          <w:rFonts w:ascii="Times New Roman" w:hAnsi="Times New Roman" w:cs="Times New Roman"/>
        </w:rPr>
        <w:ptab w:relativeTo="margin" w:alignment="right" w:leader="dot"/>
      </w:r>
      <w:r>
        <w:rPr>
          <w:rFonts w:ascii="Times New Roman" w:hAnsi="Times New Roman" w:cs="Times New Roman"/>
        </w:rPr>
        <w:t>9-26</w:t>
      </w:r>
    </w:p>
    <w:p w14:paraId="24703945" w14:textId="72C3B6C8" w:rsidR="00214D05" w:rsidRDefault="004049D9" w:rsidP="00214D05">
      <w:pPr>
        <w:pStyle w:val="NormalWeb"/>
        <w:tabs>
          <w:tab w:val="left" w:pos="3037"/>
        </w:tabs>
        <w:rPr>
          <w:b/>
          <w:bCs/>
        </w:rPr>
      </w:pPr>
      <w:r w:rsidRPr="004049D9">
        <w:rPr>
          <w:b/>
          <w:bCs/>
        </w:rPr>
        <w:t>1. Acknowledgement</w:t>
      </w:r>
      <w:r w:rsidR="00214D05">
        <w:rPr>
          <w:b/>
          <w:bCs/>
        </w:rPr>
        <w:t>s</w:t>
      </w:r>
    </w:p>
    <w:p w14:paraId="0051C7F0" w14:textId="3AD5C8C3" w:rsidR="00214D05" w:rsidRPr="00214D05" w:rsidRDefault="00214D05" w:rsidP="00214D05">
      <w:pPr>
        <w:pStyle w:val="NormalWeb"/>
        <w:tabs>
          <w:tab w:val="left" w:pos="3037"/>
        </w:tabs>
        <w:rPr>
          <w:b/>
          <w:bCs/>
        </w:rPr>
      </w:pPr>
      <w:r>
        <w:t>I would like to acknowledge the assistance of Dr. Durvasula in conducting this research project</w:t>
      </w:r>
      <w:r w:rsidR="006D6408">
        <w:t>, as well as</w:t>
      </w:r>
      <w:r>
        <w:t xml:space="preserve"> the many participants who provided my data, both this semester and last. </w:t>
      </w:r>
    </w:p>
    <w:p w14:paraId="65BCDA86" w14:textId="2CECB55B" w:rsidR="001148D3" w:rsidRDefault="004049D9" w:rsidP="004049D9">
      <w:pPr>
        <w:pStyle w:val="NormalWeb"/>
        <w:rPr>
          <w:b/>
          <w:bCs/>
        </w:rPr>
      </w:pPr>
      <w:r w:rsidRPr="004049D9">
        <w:rPr>
          <w:b/>
          <w:bCs/>
        </w:rPr>
        <w:t xml:space="preserve">2. </w:t>
      </w:r>
      <w:r w:rsidR="001148D3" w:rsidRPr="004049D9">
        <w:rPr>
          <w:b/>
          <w:bCs/>
        </w:rPr>
        <w:t>Introduction</w:t>
      </w:r>
    </w:p>
    <w:p w14:paraId="0FF63F1A" w14:textId="2367BB05" w:rsidR="00137A93" w:rsidRPr="004049D9" w:rsidRDefault="00137A93" w:rsidP="004049D9">
      <w:pPr>
        <w:pStyle w:val="NormalWeb"/>
        <w:rPr>
          <w:b/>
          <w:bCs/>
        </w:rPr>
      </w:pPr>
      <w:r>
        <w:rPr>
          <w:b/>
          <w:bCs/>
        </w:rPr>
        <w:t>2.1 Research Question</w:t>
      </w:r>
    </w:p>
    <w:p w14:paraId="1EC9A170" w14:textId="5D7E78FE" w:rsidR="001148D3" w:rsidRDefault="001148D3" w:rsidP="00214D05">
      <w:pPr>
        <w:pStyle w:val="NormalWeb"/>
        <w:ind w:firstLine="720"/>
      </w:pPr>
      <w:r w:rsidRPr="004049D9">
        <w:t xml:space="preserve">The basis for this project is the well-established fact that vowels preceding voiced consonants have longer durations than those which precede voiceless consonants. This voicing </w:t>
      </w:r>
      <w:r w:rsidRPr="004049D9">
        <w:lastRenderedPageBreak/>
        <w:t xml:space="preserve">effect (hereafter VE) is the subject of my study. My question is whether the rate of speech of the speaker has an impact on the VE, and if so, how? </w:t>
      </w:r>
    </w:p>
    <w:p w14:paraId="57F4A1BB" w14:textId="37282B2B" w:rsidR="00137A93" w:rsidRPr="00137A93" w:rsidRDefault="00137A93" w:rsidP="00137A93">
      <w:pPr>
        <w:pStyle w:val="NormalWeb"/>
        <w:rPr>
          <w:b/>
          <w:bCs/>
        </w:rPr>
      </w:pPr>
      <w:r w:rsidRPr="00137A93">
        <w:rPr>
          <w:b/>
          <w:bCs/>
        </w:rPr>
        <w:t xml:space="preserve">2.2 </w:t>
      </w:r>
      <w:commentRangeStart w:id="0"/>
      <w:r w:rsidRPr="00137A93">
        <w:rPr>
          <w:b/>
          <w:bCs/>
        </w:rPr>
        <w:t>Background</w:t>
      </w:r>
      <w:commentRangeEnd w:id="0"/>
      <w:r w:rsidR="00956594">
        <w:rPr>
          <w:rStyle w:val="CommentReference"/>
          <w:rFonts w:asciiTheme="minorHAnsi" w:eastAsiaTheme="minorHAnsi" w:hAnsiTheme="minorHAnsi" w:cstheme="minorBidi"/>
        </w:rPr>
        <w:commentReference w:id="0"/>
      </w:r>
    </w:p>
    <w:p w14:paraId="3842FF75" w14:textId="07E03C80" w:rsidR="001148D3" w:rsidRPr="004049D9" w:rsidRDefault="001148D3" w:rsidP="001148D3">
      <w:pPr>
        <w:pStyle w:val="NormalWeb"/>
        <w:ind w:firstLine="720"/>
        <w:rPr>
          <w:color w:val="000000" w:themeColor="text1"/>
        </w:rPr>
      </w:pPr>
      <w:r w:rsidRPr="004049D9">
        <w:t xml:space="preserve">There are multiple theoretical explanations for the VE. According to </w:t>
      </w:r>
      <w:commentRangeStart w:id="1"/>
      <w:r w:rsidRPr="004049D9">
        <w:t>Durvasula 2014</w:t>
      </w:r>
      <w:commentRangeEnd w:id="1"/>
      <w:r w:rsidR="0009783D">
        <w:rPr>
          <w:rStyle w:val="CommentReference"/>
          <w:rFonts w:asciiTheme="minorHAnsi" w:eastAsiaTheme="minorHAnsi" w:hAnsiTheme="minorHAnsi" w:cstheme="minorBidi"/>
        </w:rPr>
        <w:commentReference w:id="1"/>
      </w:r>
      <w:r w:rsidRPr="004049D9">
        <w:t>, the most recent account uses speech perception to explain the existence of the VE. The key to this explanation is that they draw a link between the existence of the VE and</w:t>
      </w:r>
      <w:commentRangeStart w:id="2"/>
      <w:r w:rsidRPr="004049D9">
        <w:t xml:space="preserve"> “the fact that closure durations of voiced consonants are shorter than those of voiceless consonants.” </w:t>
      </w:r>
      <w:commentRangeEnd w:id="2"/>
      <w:r w:rsidR="00E72CFA">
        <w:rPr>
          <w:rStyle w:val="CommentReference"/>
          <w:rFonts w:asciiTheme="minorHAnsi" w:eastAsiaTheme="minorHAnsi" w:hAnsiTheme="minorHAnsi" w:cstheme="minorBidi"/>
        </w:rPr>
        <w:commentReference w:id="2"/>
      </w:r>
      <w:r w:rsidRPr="004049D9">
        <w:t xml:space="preserve">The idea here is that to increase the contrast for listeners, speakers produce a long vowel which “enhances the perceptual cue of a short closure duration on the following consonant…” In essence, the context provided by the vowel length helps to enhance the </w:t>
      </w:r>
      <w:r w:rsidR="00460060">
        <w:t xml:space="preserve">perceived </w:t>
      </w:r>
      <w:r w:rsidRPr="004049D9">
        <w:t xml:space="preserve">shortness of the </w:t>
      </w:r>
      <w:r w:rsidR="00460060">
        <w:t xml:space="preserve">voiced </w:t>
      </w:r>
      <w:r w:rsidRPr="004049D9">
        <w:t xml:space="preserve">consonant closure and vice versa. </w:t>
      </w:r>
    </w:p>
    <w:p w14:paraId="7D4F0710" w14:textId="77777777" w:rsidR="001148D3" w:rsidRPr="004049D9" w:rsidRDefault="001148D3" w:rsidP="001148D3">
      <w:pPr>
        <w:pStyle w:val="NormalWeb"/>
      </w:pPr>
      <w:r w:rsidRPr="004049D9">
        <w:rPr>
          <w:color w:val="000000" w:themeColor="text1"/>
        </w:rPr>
        <w:tab/>
        <w:t>Given this background information, the central question is how the VE is affected by speech rate. Does the difference between vowels preceding voiced and voiceless consonants change based on the rate of speech at all? Does it change proportionally to the difference in speech rate? I hypothesize that the VE will change in proportion to the change in speech rate to maintain a constant perceptual distance between voiced and voiceless consonants. This is based on research by Solé (2007) which states that “</w:t>
      </w:r>
      <w:r w:rsidRPr="004049D9">
        <w:t xml:space="preserve">acoustic properties targeted by the speaker adjust to durational variations triggered by changes in speaking rate so as to maintain a constant perceptual distance across rates…” The ratio of the length of vowels preceding voiced consonants to those preceding voiceless consonants has been suggested to be between 1.2 to 1.6, according to Tanner (2019, p. 1). Tanner describes the VE as being “larger than otherwise explainable by purely articulatory properties” (p. 1). This description suggests we should predict the VE to be roughly proportional across speech rates. For example, we might expect a 1.4 voiced to voiceless ratio at slow, normal and fast speech rates, with both vowel lengths increasing or decreasing </w:t>
      </w:r>
      <w:r w:rsidRPr="004049D9">
        <w:rPr>
          <w:i/>
          <w:iCs/>
        </w:rPr>
        <w:t>together</w:t>
      </w:r>
      <w:r w:rsidRPr="004049D9">
        <w:t xml:space="preserve"> based on the rate. </w:t>
      </w:r>
    </w:p>
    <w:p w14:paraId="5BCEEFAA" w14:textId="758E10EA" w:rsidR="001148D3" w:rsidRDefault="001148D3" w:rsidP="008E1F74">
      <w:pPr>
        <w:pStyle w:val="NormalWeb"/>
      </w:pPr>
      <w:r w:rsidRPr="004049D9">
        <w:tab/>
        <w:t>Also relevant to my research question, Tanner notes that “the size of the effect has been shown to be at least partially modulated by the effects of… speech rate” (p. 1). Later continuing, “it is possible that VE is neutralized on fast speech, where there may be some upper limit on the extent to which a syllable can be shortened, resulting from some form of ‘maximal compression’ of a vowel.”</w:t>
      </w:r>
      <w:r w:rsidR="001E67F6">
        <w:t xml:space="preserve"> </w:t>
      </w:r>
      <w:r w:rsidR="00F60502">
        <w:t>According to Port and Dalby (1982</w:t>
      </w:r>
      <w:r w:rsidR="00F60502" w:rsidRPr="00F60502">
        <w:rPr>
          <w:sz w:val="28"/>
          <w:szCs w:val="28"/>
        </w:rPr>
        <w:t xml:space="preserve">), </w:t>
      </w:r>
      <w:r w:rsidR="00F60502">
        <w:rPr>
          <w:sz w:val="28"/>
          <w:szCs w:val="28"/>
        </w:rPr>
        <w:t>“</w:t>
      </w:r>
      <w:r w:rsidR="00F60502" w:rsidRPr="00F60502">
        <w:t>Numerous studies that employ the tempo of a carrier sentence as a variable have demonstrated that the interpretation of temporal cues to segmental co</w:t>
      </w:r>
      <w:r w:rsidR="00F60502">
        <w:t>n</w:t>
      </w:r>
      <w:r w:rsidR="00F60502" w:rsidRPr="00F60502">
        <w:t>trasts is influenced by the tempo of the context</w:t>
      </w:r>
      <w:r w:rsidR="00F60502">
        <w:t>…</w:t>
      </w:r>
      <w:r w:rsidR="00F60502" w:rsidRPr="00F60502">
        <w:t xml:space="preserve">  and generally indicate that perception compensates for changes in the temporal patterns of speech produced at different tempos</w:t>
      </w:r>
      <w:del w:id="3" w:author="Durvasula, Karthik" w:date="2021-12-05T00:09:00Z">
        <w:r w:rsidR="00F60502" w:rsidRPr="00F60502" w:rsidDel="00956594">
          <w:delText>.</w:delText>
        </w:r>
        <w:r w:rsidR="00956594" w:rsidDel="00956594">
          <w:rPr>
            <w:rFonts w:ascii="Times" w:hAnsi="Times"/>
          </w:rPr>
          <w:delText>"</w:delText>
        </w:r>
        <w:r w:rsidR="00F60502" w:rsidDel="00956594">
          <w:rPr>
            <w:rFonts w:ascii="Times" w:hAnsi="Times"/>
          </w:rPr>
          <w:delText xml:space="preserve"> </w:delText>
        </w:r>
      </w:del>
      <w:ins w:id="4" w:author="Durvasula, Karthik" w:date="2021-12-05T00:09:00Z">
        <w:r w:rsidR="00956594" w:rsidRPr="00F60502">
          <w:t>.</w:t>
        </w:r>
        <w:r w:rsidR="00956594">
          <w:rPr>
            <w:rFonts w:ascii="Times" w:hAnsi="Times"/>
          </w:rPr>
          <w:t>”</w:t>
        </w:r>
        <w:r w:rsidR="00956594">
          <w:rPr>
            <w:rFonts w:ascii="Times" w:hAnsi="Times"/>
          </w:rPr>
          <w:t xml:space="preserve"> </w:t>
        </w:r>
      </w:ins>
    </w:p>
    <w:p w14:paraId="15900D00" w14:textId="331067D8" w:rsidR="005C1556" w:rsidRDefault="005C1556" w:rsidP="001148D3">
      <w:pPr>
        <w:pStyle w:val="NormalWeb"/>
        <w:rPr>
          <w:b/>
          <w:bCs/>
        </w:rPr>
      </w:pPr>
      <w:r w:rsidRPr="005C1556">
        <w:rPr>
          <w:b/>
          <w:bCs/>
        </w:rPr>
        <w:t>3. Materials</w:t>
      </w:r>
    </w:p>
    <w:p w14:paraId="176C9BBE" w14:textId="05819E34" w:rsidR="008E1F74" w:rsidRDefault="008E1F74" w:rsidP="001148D3">
      <w:pPr>
        <w:pStyle w:val="NormalWeb"/>
        <w:rPr>
          <w:b/>
          <w:bCs/>
        </w:rPr>
      </w:pPr>
      <w:r>
        <w:rPr>
          <w:b/>
          <w:bCs/>
        </w:rPr>
        <w:t>3.1 Hardware</w:t>
      </w:r>
    </w:p>
    <w:p w14:paraId="361C7198" w14:textId="589EEC4F" w:rsidR="005C1556" w:rsidRDefault="005C1556" w:rsidP="005C1556">
      <w:pPr>
        <w:pStyle w:val="NormalWeb"/>
        <w:ind w:firstLine="720"/>
      </w:pPr>
      <w:r>
        <w:t xml:space="preserve">My experiment was conducted using a variety of very basic equipment. For several of the participants, I used my own Macbook Air internal microphone to record. Others used their own </w:t>
      </w:r>
      <w:r>
        <w:lastRenderedPageBreak/>
        <w:t xml:space="preserve">internal laptop microphones. This led to some small issues with noise that will be discussed in the final section. </w:t>
      </w:r>
    </w:p>
    <w:p w14:paraId="63DC6E1C" w14:textId="2B98879E" w:rsidR="008E1F74" w:rsidRPr="008E1F74" w:rsidRDefault="008E1F74" w:rsidP="008E1F74">
      <w:pPr>
        <w:pStyle w:val="NormalWeb"/>
        <w:rPr>
          <w:b/>
          <w:bCs/>
        </w:rPr>
      </w:pPr>
      <w:r w:rsidRPr="008E1F74">
        <w:rPr>
          <w:b/>
          <w:bCs/>
        </w:rPr>
        <w:t>3.2 Software</w:t>
      </w:r>
    </w:p>
    <w:p w14:paraId="41DD753F" w14:textId="6D3A0334" w:rsidR="008E1F74" w:rsidRDefault="005C1556" w:rsidP="008E1F74">
      <w:pPr>
        <w:pStyle w:val="NormalWeb"/>
        <w:ind w:firstLine="720"/>
        <w:rPr>
          <w:color w:val="323232"/>
        </w:rPr>
      </w:pPr>
      <w:r>
        <w:t xml:space="preserve">The software I used for the recordings was a web app called </w:t>
      </w:r>
      <w:commentRangeStart w:id="5"/>
      <w:r>
        <w:t xml:space="preserve">Jotform </w:t>
      </w:r>
      <w:commentRangeEnd w:id="5"/>
      <w:r w:rsidR="003024FA">
        <w:rPr>
          <w:rStyle w:val="CommentReference"/>
          <w:rFonts w:asciiTheme="minorHAnsi" w:eastAsiaTheme="minorHAnsi" w:hAnsiTheme="minorHAnsi" w:cstheme="minorBidi"/>
        </w:rPr>
        <w:commentReference w:id="5"/>
      </w:r>
      <w:r>
        <w:t xml:space="preserve">which is an online form builder. Within the application I created a survey to prompt participants </w:t>
      </w:r>
      <w:r w:rsidR="00E25D3E">
        <w:t xml:space="preserve">to use a microphone recording widget which uses their internal microphones by default. The form first presented each </w:t>
      </w:r>
      <w:r w:rsidR="00776956">
        <w:t>participant with a sample of speech at a given speech rate (fast or slow). They heard a recording of me saying “They say the slogan while they see my boy by the highway.” Then they were asked to begin recording and read a list of sentences</w:t>
      </w:r>
      <w:r w:rsidR="00EE1343" w:rsidRPr="00EE1343">
        <w:t>: “</w:t>
      </w:r>
      <w:r w:rsidR="00EE1343" w:rsidRPr="00EE1343">
        <w:rPr>
          <w:color w:val="323232"/>
        </w:rPr>
        <w:t>I will say vat now.</w:t>
      </w:r>
      <w:r w:rsidR="00EE1343">
        <w:rPr>
          <w:color w:val="323232"/>
        </w:rPr>
        <w:t xml:space="preserve"> </w:t>
      </w:r>
      <w:r w:rsidR="00EE1343" w:rsidRPr="00EE1343">
        <w:rPr>
          <w:color w:val="323232"/>
        </w:rPr>
        <w:t>I will say cud now. I will say battle now. I will say bicker now.</w:t>
      </w:r>
      <w:r w:rsidR="00EE1343">
        <w:rPr>
          <w:color w:val="323232"/>
        </w:rPr>
        <w:t xml:space="preserve">” and so on. </w:t>
      </w:r>
    </w:p>
    <w:p w14:paraId="6599C1F3" w14:textId="4D9ADF13" w:rsidR="008E1F74" w:rsidRDefault="008E1F74" w:rsidP="008E1F74">
      <w:pPr>
        <w:pStyle w:val="NormalWeb"/>
        <w:ind w:firstLine="720"/>
        <w:rPr>
          <w:color w:val="323232"/>
        </w:rPr>
      </w:pPr>
      <w:r>
        <w:rPr>
          <w:color w:val="323232"/>
        </w:rPr>
        <w:t xml:space="preserve">For my data analysis and visualization, I used </w:t>
      </w:r>
      <w:commentRangeStart w:id="6"/>
      <w:r>
        <w:rPr>
          <w:color w:val="323232"/>
        </w:rPr>
        <w:t xml:space="preserve">python </w:t>
      </w:r>
      <w:commentRangeEnd w:id="6"/>
      <w:r w:rsidR="00B44C2D">
        <w:rPr>
          <w:rStyle w:val="CommentReference"/>
          <w:rFonts w:asciiTheme="minorHAnsi" w:eastAsiaTheme="minorHAnsi" w:hAnsiTheme="minorHAnsi" w:cstheme="minorBidi"/>
        </w:rPr>
        <w:commentReference w:id="6"/>
      </w:r>
      <w:r>
        <w:rPr>
          <w:color w:val="323232"/>
        </w:rPr>
        <w:t xml:space="preserve">and the library </w:t>
      </w:r>
      <w:commentRangeStart w:id="7"/>
      <w:r>
        <w:rPr>
          <w:color w:val="323232"/>
        </w:rPr>
        <w:t>matplotlib</w:t>
      </w:r>
      <w:commentRangeEnd w:id="7"/>
      <w:r w:rsidR="004A1760">
        <w:rPr>
          <w:rStyle w:val="CommentReference"/>
          <w:rFonts w:asciiTheme="minorHAnsi" w:eastAsiaTheme="minorHAnsi" w:hAnsiTheme="minorHAnsi" w:cstheme="minorBidi"/>
        </w:rPr>
        <w:commentReference w:id="7"/>
      </w:r>
      <w:r>
        <w:rPr>
          <w:color w:val="323232"/>
        </w:rPr>
        <w:t xml:space="preserve"> in a </w:t>
      </w:r>
      <w:commentRangeStart w:id="8"/>
      <w:r>
        <w:rPr>
          <w:color w:val="323232"/>
        </w:rPr>
        <w:t xml:space="preserve">Jupyter Notebook </w:t>
      </w:r>
      <w:commentRangeEnd w:id="8"/>
      <w:r w:rsidR="00B44C2D">
        <w:rPr>
          <w:rStyle w:val="CommentReference"/>
          <w:rFonts w:asciiTheme="minorHAnsi" w:eastAsiaTheme="minorHAnsi" w:hAnsiTheme="minorHAnsi" w:cstheme="minorBidi"/>
        </w:rPr>
        <w:commentReference w:id="8"/>
      </w:r>
      <w:r>
        <w:rPr>
          <w:color w:val="323232"/>
        </w:rPr>
        <w:t xml:space="preserve">after entering my data in an Excel spreadsheet in a tidy format. This </w:t>
      </w:r>
      <w:commentRangeStart w:id="9"/>
      <w:r>
        <w:rPr>
          <w:color w:val="323232"/>
        </w:rPr>
        <w:t>code</w:t>
      </w:r>
      <w:commentRangeEnd w:id="9"/>
      <w:r w:rsidR="0019282E">
        <w:rPr>
          <w:rStyle w:val="CommentReference"/>
          <w:rFonts w:asciiTheme="minorHAnsi" w:eastAsiaTheme="minorHAnsi" w:hAnsiTheme="minorHAnsi" w:cstheme="minorBidi"/>
        </w:rPr>
        <w:commentReference w:id="9"/>
      </w:r>
      <w:r>
        <w:rPr>
          <w:color w:val="323232"/>
        </w:rPr>
        <w:t xml:space="preserve"> is available in my GitHub repository at </w:t>
      </w:r>
      <w:hyperlink r:id="rId11" w:history="1">
        <w:r w:rsidRPr="006569C8">
          <w:rPr>
            <w:rStyle w:val="Hyperlink"/>
          </w:rPr>
          <w:t>https://github.com/Russmar14/ThesisProject</w:t>
        </w:r>
      </w:hyperlink>
      <w:r>
        <w:rPr>
          <w:color w:val="323232"/>
        </w:rPr>
        <w:t xml:space="preserve">. </w:t>
      </w:r>
    </w:p>
    <w:p w14:paraId="724AE5E8" w14:textId="1872642F" w:rsidR="008E1F74" w:rsidRPr="003214CE" w:rsidRDefault="008E1F74" w:rsidP="00EE1343">
      <w:pPr>
        <w:pStyle w:val="NormalWeb"/>
        <w:rPr>
          <w:b/>
          <w:bCs/>
          <w:color w:val="000000" w:themeColor="text1"/>
        </w:rPr>
      </w:pPr>
      <w:r w:rsidRPr="003214CE">
        <w:rPr>
          <w:b/>
          <w:bCs/>
          <w:color w:val="000000" w:themeColor="text1"/>
        </w:rPr>
        <w:t>3.3 Stimuli</w:t>
      </w:r>
    </w:p>
    <w:p w14:paraId="244333AC" w14:textId="20385F55" w:rsidR="00A37EDD" w:rsidRPr="00A37EDD" w:rsidRDefault="00776956" w:rsidP="00EE1343">
      <w:pPr>
        <w:pStyle w:val="NormalWeb"/>
        <w:ind w:firstLine="720"/>
      </w:pPr>
      <w:r>
        <w:t xml:space="preserve">The stimuli used for the experiment were </w:t>
      </w:r>
      <w:r w:rsidR="00EB080C">
        <w:t>a combination of 13 minimal pairs of words that were contrasted by the voicing of a consonant following a vowel. Each word was placed in a carrier phrase “I will say ___ again</w:t>
      </w:r>
      <w:r w:rsidR="003626A8">
        <w:t>.” In addition to the combination of 26 sentences with the relevant minimal pairs</w:t>
      </w:r>
      <w:del w:id="10" w:author="Durvasula, Karthik" w:date="2021-12-05T00:12:00Z">
        <w:r w:rsidR="003626A8" w:rsidDel="00C679F4">
          <w:delText>. T</w:delText>
        </w:r>
      </w:del>
      <w:ins w:id="11" w:author="Durvasula, Karthik" w:date="2021-12-05T00:12:00Z">
        <w:r w:rsidR="00C679F4">
          <w:t xml:space="preserve">, </w:t>
        </w:r>
      </w:ins>
      <w:del w:id="12" w:author="Durvasula, Karthik" w:date="2021-12-05T00:12:00Z">
        <w:r w:rsidR="003626A8" w:rsidDel="00C679F4">
          <w:delText xml:space="preserve">he </w:delText>
        </w:r>
      </w:del>
      <w:ins w:id="13" w:author="Durvasula, Karthik" w:date="2021-12-05T00:12:00Z">
        <w:r w:rsidR="00C679F4">
          <w:t>t</w:t>
        </w:r>
        <w:r w:rsidR="00C679F4">
          <w:t>h</w:t>
        </w:r>
        <w:r w:rsidR="00C679F4">
          <w:t xml:space="preserve">e </w:t>
        </w:r>
      </w:ins>
      <w:r w:rsidR="003626A8">
        <w:t xml:space="preserve">experiment also included 13 minimal pairs of words that were contrasted by the voicing of a consonant preceding a vowel. This was done to disguise the feature of interest. Once the participant read and recorded all 52 sentences, they stopped recording and moved on to a “normal speed” recording and recorded themselves reading at that speed. </w:t>
      </w:r>
      <w:r w:rsidR="003626A8" w:rsidRPr="00A37EDD">
        <w:t xml:space="preserve">Finally they heard a third speed prompt (slow or fast, depending on which they had not yet done.) </w:t>
      </w:r>
      <w:r w:rsidR="00A37EDD" w:rsidRPr="00A37EDD">
        <w:t xml:space="preserve">Ultimately each participant read all 52 sentences at a slow, normal and fast speed, providing our data. </w:t>
      </w:r>
      <w:r w:rsidR="008F03EE">
        <w:t xml:space="preserve">Four of the nine participants completed the experiment in the order “fast, normal, slow” and half completed it in the order “slow, normal, fast.” This was to ensure that </w:t>
      </w:r>
      <w:r w:rsidR="00EE1343">
        <w:t xml:space="preserve">the order did not affect the speeds at which they spoke. </w:t>
      </w:r>
    </w:p>
    <w:p w14:paraId="4FB8CB2F" w14:textId="348D1475" w:rsidR="005C1556" w:rsidRPr="008F03EE" w:rsidRDefault="00A37EDD" w:rsidP="00EE1343">
      <w:pPr>
        <w:ind w:firstLine="720"/>
        <w:rPr>
          <w:rFonts w:ascii="Times New Roman" w:hAnsi="Times New Roman" w:cs="Times New Roman"/>
          <w:color w:val="000000" w:themeColor="text1"/>
        </w:rPr>
      </w:pPr>
      <w:r w:rsidRPr="00A37EDD">
        <w:rPr>
          <w:rFonts w:ascii="Times New Roman" w:hAnsi="Times New Roman" w:cs="Times New Roman"/>
          <w:color w:val="000000" w:themeColor="text1"/>
        </w:rPr>
        <w:t>The consonants in these pairs were obstruents: stops (e.g. [k]), affricates (e.g. [t</w:t>
      </w:r>
      <w:r w:rsidRPr="00A37EDD">
        <w:rPr>
          <w:rFonts w:ascii="Times New Roman" w:hAnsi="Times New Roman" w:cs="Times New Roman"/>
          <w:color w:val="000000"/>
        </w:rPr>
        <w:t xml:space="preserve">ʃ]) </w:t>
      </w:r>
      <w:r w:rsidRPr="00A37EDD">
        <w:rPr>
          <w:rFonts w:ascii="Times New Roman" w:hAnsi="Times New Roman" w:cs="Times New Roman"/>
          <w:color w:val="000000" w:themeColor="text1"/>
        </w:rPr>
        <w:t xml:space="preserve">or fricatives (e.g. [f]). </w:t>
      </w:r>
      <w:r>
        <w:rPr>
          <w:rFonts w:ascii="Times New Roman" w:hAnsi="Times New Roman" w:cs="Times New Roman"/>
          <w:color w:val="000000" w:themeColor="text1"/>
        </w:rPr>
        <w:t>Of the 13 minimal pairs used for the experiment results, the voiced and voiceless words were compared in terms of frequency.</w:t>
      </w:r>
      <w:r w:rsidRPr="00A37EDD">
        <w:rPr>
          <w:rFonts w:ascii="Times New Roman" w:hAnsi="Times New Roman" w:cs="Times New Roman"/>
          <w:color w:val="000000" w:themeColor="text1"/>
        </w:rPr>
        <w:t xml:space="preserve"> The average Lg10 word frequencies between the </w:t>
      </w:r>
      <w:r>
        <w:rPr>
          <w:rFonts w:ascii="Times New Roman" w:hAnsi="Times New Roman" w:cs="Times New Roman"/>
          <w:color w:val="000000" w:themeColor="text1"/>
        </w:rPr>
        <w:t>voiced and voiceless words</w:t>
      </w:r>
      <w:r w:rsidRPr="00A37EDD">
        <w:rPr>
          <w:rFonts w:ascii="Times New Roman" w:hAnsi="Times New Roman" w:cs="Times New Roman"/>
          <w:color w:val="000000" w:themeColor="text1"/>
        </w:rPr>
        <w:t xml:space="preserve"> were similar, 2.55 for the voiceless group and 2.9 for the voiced group. This was done to ensure that the speed of pronunciation of the vowels in question was not the product of a greater familiarity with the words themselves, rather than the speech rate. Research suggests that “high frequency words may both contribute to shortening (leading to ma</w:t>
      </w:r>
      <w:r w:rsidRPr="008F03EE">
        <w:rPr>
          <w:rFonts w:ascii="Times New Roman" w:hAnsi="Times New Roman" w:cs="Times New Roman"/>
          <w:color w:val="000000" w:themeColor="text1"/>
        </w:rPr>
        <w:t xml:space="preserve">ximal compression) and reduce the need for the contrastive effect of VE” (Tanner, 2019, p.1) </w:t>
      </w:r>
    </w:p>
    <w:p w14:paraId="2F54FF69" w14:textId="717CA98E" w:rsidR="008F03EE" w:rsidRPr="0089163E" w:rsidRDefault="008F03EE" w:rsidP="00EE1343">
      <w:pPr>
        <w:ind w:firstLine="720"/>
        <w:rPr>
          <w:rFonts w:ascii="Times New Roman" w:hAnsi="Times New Roman" w:cs="Times New Roman"/>
          <w:color w:val="000000" w:themeColor="text1"/>
        </w:rPr>
      </w:pPr>
      <w:r w:rsidRPr="008F03EE">
        <w:rPr>
          <w:rFonts w:ascii="Times New Roman" w:hAnsi="Times New Roman" w:cs="Times New Roman"/>
          <w:color w:val="000000" w:themeColor="text1"/>
        </w:rPr>
        <w:t xml:space="preserve">The reason that I used a carrier phrase was to get an identical context for the word each time. This avoids creaky voice differences in phrase initial and phrase final contexts, changes in intonation, and lengthening of words at the end of a sentence. The word “now” was used as the following word because a word that started with a vowel, such as “again,” could have caused the final consonant to </w:t>
      </w:r>
      <w:r w:rsidRPr="0089163E">
        <w:rPr>
          <w:rFonts w:ascii="Times New Roman" w:hAnsi="Times New Roman" w:cs="Times New Roman"/>
          <w:color w:val="000000" w:themeColor="text1"/>
        </w:rPr>
        <w:t xml:space="preserve">take onset position as opposed to coda position. This would cause problems </w:t>
      </w:r>
      <w:r w:rsidRPr="0089163E">
        <w:rPr>
          <w:rFonts w:ascii="Times New Roman" w:hAnsi="Times New Roman" w:cs="Times New Roman"/>
          <w:color w:val="000000" w:themeColor="text1"/>
        </w:rPr>
        <w:lastRenderedPageBreak/>
        <w:t xml:space="preserve">for measuring the duration of closure or the length of consonants following our vowels, however this did not end up as part of my calculations. This will be further discussed in the next section. </w:t>
      </w:r>
    </w:p>
    <w:p w14:paraId="5681A1D9" w14:textId="6956F628" w:rsidR="00EE1343" w:rsidRDefault="00EE1343" w:rsidP="00EE1343">
      <w:pPr>
        <w:ind w:firstLine="720"/>
        <w:rPr>
          <w:rFonts w:ascii="Times New Roman" w:hAnsi="Times New Roman" w:cs="Times New Roman"/>
          <w:color w:val="000000" w:themeColor="text1"/>
        </w:rPr>
      </w:pPr>
    </w:p>
    <w:p w14:paraId="482E4B6D" w14:textId="77777777" w:rsidR="008E1F74" w:rsidRPr="0089163E" w:rsidRDefault="008E1F74" w:rsidP="00EE1343">
      <w:pPr>
        <w:ind w:firstLine="720"/>
        <w:rPr>
          <w:rFonts w:ascii="Times New Roman" w:hAnsi="Times New Roman" w:cs="Times New Roman"/>
          <w:color w:val="000000" w:themeColor="text1"/>
        </w:rPr>
      </w:pPr>
    </w:p>
    <w:p w14:paraId="7B377B6D" w14:textId="7E352165" w:rsidR="00EA3CA9" w:rsidRDefault="00EE1343" w:rsidP="00EA3CA9">
      <w:pPr>
        <w:rPr>
          <w:rFonts w:ascii="Times New Roman" w:hAnsi="Times New Roman" w:cs="Times New Roman"/>
          <w:b/>
          <w:bCs/>
          <w:color w:val="000000" w:themeColor="text1"/>
        </w:rPr>
      </w:pPr>
      <w:r w:rsidRPr="0089163E">
        <w:rPr>
          <w:rFonts w:ascii="Times New Roman" w:hAnsi="Times New Roman" w:cs="Times New Roman"/>
          <w:b/>
          <w:bCs/>
          <w:color w:val="000000" w:themeColor="text1"/>
        </w:rPr>
        <w:t>4. Measurements</w:t>
      </w:r>
    </w:p>
    <w:p w14:paraId="574F1CD2" w14:textId="77777777" w:rsidR="00137A93" w:rsidRPr="0089163E" w:rsidRDefault="00137A93" w:rsidP="00EA3CA9">
      <w:pPr>
        <w:rPr>
          <w:rFonts w:ascii="Times New Roman" w:hAnsi="Times New Roman" w:cs="Times New Roman"/>
          <w:b/>
          <w:bCs/>
          <w:color w:val="000000" w:themeColor="text1"/>
        </w:rPr>
      </w:pPr>
    </w:p>
    <w:p w14:paraId="34525546" w14:textId="43BFEA4D" w:rsidR="00EA3CA9" w:rsidRPr="0089163E" w:rsidRDefault="00EA3CA9" w:rsidP="00EA3CA9">
      <w:pPr>
        <w:ind w:firstLine="720"/>
        <w:rPr>
          <w:rFonts w:ascii="Times New Roman" w:hAnsi="Times New Roman" w:cs="Times New Roman"/>
          <w:color w:val="000000" w:themeColor="text1"/>
        </w:rPr>
      </w:pPr>
      <w:r w:rsidRPr="0089163E">
        <w:rPr>
          <w:rFonts w:ascii="Times New Roman" w:hAnsi="Times New Roman" w:cs="Times New Roman"/>
          <w:color w:val="000000" w:themeColor="text1"/>
        </w:rPr>
        <w:t>The phonetic variable that was measured in this experiment was the length of the vowel preceding voiced and voiceless consonants. The use of minimal pairs allows us to examine the effect of voicing discussed above. The beginning of each vowel was identified by the appearance of a very low “voicing bar” in the spectrogram on Praat, several dark formants in the spectrogram, an inverted “U” shape in the waveform, a consistent waveform, and vertical striations in the spectrogram. There is no perfect point, but I used the most consistent combination of indicators to get useful measurements that began and ended at the same points from sample to sample. Often times the end of the vowel is more difficult to pinpoint than the beginning, so for that the solution was mostly the same but with more time spent comparing samples and choosing a consistent endpoint.</w:t>
      </w:r>
      <w:r w:rsidR="00092BAA" w:rsidRPr="0089163E">
        <w:rPr>
          <w:rFonts w:ascii="Times New Roman" w:hAnsi="Times New Roman" w:cs="Times New Roman"/>
          <w:color w:val="000000" w:themeColor="text1"/>
        </w:rPr>
        <w:t xml:space="preserve"> </w:t>
      </w:r>
    </w:p>
    <w:p w14:paraId="3FF81546" w14:textId="77777777" w:rsidR="00092BAA" w:rsidRPr="0089163E" w:rsidRDefault="00092BAA" w:rsidP="00EA3CA9">
      <w:pPr>
        <w:ind w:firstLine="720"/>
        <w:rPr>
          <w:rFonts w:ascii="Times New Roman" w:hAnsi="Times New Roman" w:cs="Times New Roman"/>
          <w:b/>
          <w:bCs/>
          <w:color w:val="000000" w:themeColor="text1"/>
        </w:rPr>
      </w:pPr>
    </w:p>
    <w:p w14:paraId="2A5F81B4" w14:textId="31C17E50" w:rsidR="00936A52" w:rsidRDefault="00936A52" w:rsidP="00EE1343">
      <w:pPr>
        <w:rPr>
          <w:rFonts w:ascii="Times New Roman" w:hAnsi="Times New Roman" w:cs="Times New Roman"/>
          <w:b/>
          <w:bCs/>
          <w:color w:val="000000" w:themeColor="text1"/>
        </w:rPr>
      </w:pPr>
      <w:r w:rsidRPr="0089163E">
        <w:rPr>
          <w:rFonts w:ascii="Times New Roman" w:hAnsi="Times New Roman" w:cs="Times New Roman"/>
          <w:b/>
          <w:bCs/>
          <w:color w:val="000000" w:themeColor="text1"/>
        </w:rPr>
        <w:t>5. Tabulations and Charts</w:t>
      </w:r>
    </w:p>
    <w:p w14:paraId="67178E37" w14:textId="2AA058CE" w:rsidR="00651CF3" w:rsidRDefault="00651CF3" w:rsidP="00EE1343">
      <w:pPr>
        <w:rPr>
          <w:rFonts w:ascii="Times New Roman" w:hAnsi="Times New Roman" w:cs="Times New Roman"/>
          <w:b/>
          <w:bCs/>
          <w:color w:val="000000" w:themeColor="text1"/>
        </w:rPr>
      </w:pPr>
    </w:p>
    <w:p w14:paraId="04B70F4F" w14:textId="0D743068" w:rsidR="00651CF3" w:rsidRPr="000F5576" w:rsidRDefault="00CA1CAD" w:rsidP="00CA1CAD">
      <w:pPr>
        <w:rPr>
          <w:rFonts w:ascii="Times New Roman" w:hAnsi="Times New Roman" w:cs="Times New Roman"/>
        </w:rPr>
      </w:pPr>
      <w:r>
        <w:rPr>
          <w:rFonts w:ascii="Times New Roman" w:hAnsi="Times New Roman" w:cs="Times New Roman"/>
          <w:color w:val="000000" w:themeColor="text1"/>
        </w:rPr>
        <w:t xml:space="preserve">All </w:t>
      </w:r>
      <w:commentRangeStart w:id="14"/>
      <w:r>
        <w:rPr>
          <w:rFonts w:ascii="Times New Roman" w:hAnsi="Times New Roman" w:cs="Times New Roman"/>
          <w:color w:val="000000" w:themeColor="text1"/>
        </w:rPr>
        <w:t xml:space="preserve">data can be found in the Appendix after the Bibliography. </w:t>
      </w:r>
      <w:commentRangeEnd w:id="14"/>
      <w:r w:rsidR="003C46D8">
        <w:rPr>
          <w:rStyle w:val="CommentReference"/>
        </w:rPr>
        <w:commentReference w:id="14"/>
      </w:r>
    </w:p>
    <w:p w14:paraId="5CCF89CE" w14:textId="2215C0E1" w:rsidR="00454801" w:rsidRPr="000F5576" w:rsidRDefault="00454801" w:rsidP="00822526">
      <w:pPr>
        <w:jc w:val="center"/>
        <w:rPr>
          <w:rFonts w:ascii="Times New Roman" w:hAnsi="Times New Roman" w:cs="Times New Roman"/>
        </w:rPr>
      </w:pPr>
    </w:p>
    <w:tbl>
      <w:tblPr>
        <w:tblW w:w="4440" w:type="dxa"/>
        <w:tblInd w:w="2450" w:type="dxa"/>
        <w:tblLook w:val="04A0" w:firstRow="1" w:lastRow="0" w:firstColumn="1" w:lastColumn="0" w:noHBand="0" w:noVBand="1"/>
      </w:tblPr>
      <w:tblGrid>
        <w:gridCol w:w="1620"/>
        <w:gridCol w:w="1380"/>
        <w:gridCol w:w="1440"/>
      </w:tblGrid>
      <w:tr w:rsidR="00E10026" w:rsidRPr="00E10026" w14:paraId="28062370" w14:textId="77777777" w:rsidTr="00E10026">
        <w:trPr>
          <w:trHeight w:val="320"/>
        </w:trPr>
        <w:tc>
          <w:tcPr>
            <w:tcW w:w="1620" w:type="dxa"/>
            <w:tcBorders>
              <w:top w:val="single" w:sz="4" w:space="0" w:color="8EA9DB"/>
              <w:left w:val="single" w:sz="4" w:space="0" w:color="8EA9DB"/>
              <w:bottom w:val="single" w:sz="4" w:space="0" w:color="8EA9DB"/>
              <w:right w:val="nil"/>
            </w:tcBorders>
            <w:shd w:val="clear" w:color="4472C4" w:fill="4472C4"/>
            <w:noWrap/>
            <w:vAlign w:val="bottom"/>
            <w:hideMark/>
          </w:tcPr>
          <w:p w14:paraId="0FB8BD40" w14:textId="77777777" w:rsidR="00E10026" w:rsidRPr="00E10026" w:rsidRDefault="00E10026" w:rsidP="00E10026">
            <w:pPr>
              <w:jc w:val="center"/>
              <w:rPr>
                <w:rFonts w:ascii="Times New Roman" w:eastAsia="Times New Roman" w:hAnsi="Times New Roman" w:cs="Times New Roman"/>
                <w:b/>
                <w:bCs/>
                <w:color w:val="FFFFFF"/>
              </w:rPr>
            </w:pPr>
            <w:r w:rsidRPr="00E10026">
              <w:rPr>
                <w:rFonts w:ascii="Times New Roman" w:eastAsia="Times New Roman" w:hAnsi="Times New Roman" w:cs="Times New Roman"/>
                <w:b/>
                <w:bCs/>
                <w:color w:val="FFFFFF"/>
              </w:rPr>
              <w:t>Speed</w:t>
            </w:r>
          </w:p>
        </w:tc>
        <w:tc>
          <w:tcPr>
            <w:tcW w:w="1380" w:type="dxa"/>
            <w:tcBorders>
              <w:top w:val="single" w:sz="4" w:space="0" w:color="8EA9DB"/>
              <w:left w:val="nil"/>
              <w:bottom w:val="single" w:sz="4" w:space="0" w:color="8EA9DB"/>
              <w:right w:val="nil"/>
            </w:tcBorders>
            <w:shd w:val="clear" w:color="4472C4" w:fill="4472C4"/>
            <w:noWrap/>
            <w:vAlign w:val="bottom"/>
            <w:hideMark/>
          </w:tcPr>
          <w:p w14:paraId="3D410064" w14:textId="77777777" w:rsidR="00E10026" w:rsidRPr="00E10026" w:rsidRDefault="00E10026" w:rsidP="00E10026">
            <w:pPr>
              <w:jc w:val="center"/>
              <w:rPr>
                <w:rFonts w:ascii="Times New Roman" w:eastAsia="Times New Roman" w:hAnsi="Times New Roman" w:cs="Times New Roman"/>
                <w:b/>
                <w:bCs/>
                <w:color w:val="FFFFFF"/>
              </w:rPr>
            </w:pPr>
            <w:r w:rsidRPr="00E10026">
              <w:rPr>
                <w:rFonts w:ascii="Times New Roman" w:eastAsia="Times New Roman" w:hAnsi="Times New Roman" w:cs="Times New Roman"/>
                <w:b/>
                <w:bCs/>
                <w:color w:val="FFFFFF"/>
              </w:rPr>
              <w:t>Voiced</w:t>
            </w:r>
          </w:p>
        </w:tc>
        <w:tc>
          <w:tcPr>
            <w:tcW w:w="1440" w:type="dxa"/>
            <w:tcBorders>
              <w:top w:val="single" w:sz="4" w:space="0" w:color="8EA9DB"/>
              <w:left w:val="nil"/>
              <w:bottom w:val="single" w:sz="4" w:space="0" w:color="8EA9DB"/>
              <w:right w:val="single" w:sz="4" w:space="0" w:color="8EA9DB"/>
            </w:tcBorders>
            <w:shd w:val="clear" w:color="4472C4" w:fill="4472C4"/>
            <w:noWrap/>
            <w:vAlign w:val="bottom"/>
            <w:hideMark/>
          </w:tcPr>
          <w:p w14:paraId="01B8C264" w14:textId="77777777" w:rsidR="00E10026" w:rsidRPr="00E10026" w:rsidRDefault="00E10026" w:rsidP="00E10026">
            <w:pPr>
              <w:jc w:val="center"/>
              <w:rPr>
                <w:rFonts w:ascii="Times New Roman" w:eastAsia="Times New Roman" w:hAnsi="Times New Roman" w:cs="Times New Roman"/>
                <w:b/>
                <w:bCs/>
                <w:color w:val="FFFFFF"/>
              </w:rPr>
            </w:pPr>
            <w:r w:rsidRPr="00E10026">
              <w:rPr>
                <w:rFonts w:ascii="Times New Roman" w:eastAsia="Times New Roman" w:hAnsi="Times New Roman" w:cs="Times New Roman"/>
                <w:b/>
                <w:bCs/>
                <w:color w:val="FFFFFF"/>
              </w:rPr>
              <w:t>Voiceless</w:t>
            </w:r>
          </w:p>
        </w:tc>
      </w:tr>
      <w:tr w:rsidR="00E10026" w:rsidRPr="00E10026" w14:paraId="43F7CBF2" w14:textId="77777777" w:rsidTr="00E10026">
        <w:trPr>
          <w:trHeight w:val="320"/>
        </w:trPr>
        <w:tc>
          <w:tcPr>
            <w:tcW w:w="1620" w:type="dxa"/>
            <w:tcBorders>
              <w:top w:val="single" w:sz="4" w:space="0" w:color="8EA9DB"/>
              <w:left w:val="single" w:sz="4" w:space="0" w:color="8EA9DB"/>
              <w:bottom w:val="single" w:sz="4" w:space="0" w:color="8EA9DB"/>
              <w:right w:val="nil"/>
            </w:tcBorders>
            <w:shd w:val="clear" w:color="D9E1F2" w:fill="D9E1F2"/>
            <w:noWrap/>
            <w:vAlign w:val="bottom"/>
            <w:hideMark/>
          </w:tcPr>
          <w:p w14:paraId="0E8A4082" w14:textId="77777777" w:rsidR="00E10026" w:rsidRPr="00E10026" w:rsidRDefault="00E10026" w:rsidP="00E10026">
            <w:pPr>
              <w:jc w:val="center"/>
              <w:rPr>
                <w:rFonts w:ascii="Times New Roman" w:eastAsia="Times New Roman" w:hAnsi="Times New Roman" w:cs="Times New Roman"/>
                <w:color w:val="000000"/>
              </w:rPr>
            </w:pPr>
            <w:r w:rsidRPr="00E10026">
              <w:rPr>
                <w:rFonts w:ascii="Times New Roman" w:eastAsia="Times New Roman" w:hAnsi="Times New Roman" w:cs="Times New Roman"/>
                <w:color w:val="000000"/>
              </w:rPr>
              <w:t>Fast</w:t>
            </w:r>
          </w:p>
        </w:tc>
        <w:tc>
          <w:tcPr>
            <w:tcW w:w="1380" w:type="dxa"/>
            <w:tcBorders>
              <w:top w:val="single" w:sz="4" w:space="0" w:color="8EA9DB"/>
              <w:left w:val="nil"/>
              <w:bottom w:val="single" w:sz="4" w:space="0" w:color="8EA9DB"/>
              <w:right w:val="nil"/>
            </w:tcBorders>
            <w:shd w:val="clear" w:color="D9E1F2" w:fill="D9E1F2"/>
            <w:noWrap/>
            <w:vAlign w:val="bottom"/>
            <w:hideMark/>
          </w:tcPr>
          <w:p w14:paraId="68D963E9" w14:textId="77777777" w:rsidR="00E10026" w:rsidRPr="00E10026" w:rsidRDefault="00E10026" w:rsidP="00E10026">
            <w:pPr>
              <w:jc w:val="center"/>
              <w:rPr>
                <w:rFonts w:ascii="Times New Roman" w:eastAsia="Times New Roman" w:hAnsi="Times New Roman" w:cs="Times New Roman"/>
                <w:color w:val="000000"/>
              </w:rPr>
            </w:pPr>
            <w:r w:rsidRPr="00E10026">
              <w:rPr>
                <w:rFonts w:ascii="Times New Roman" w:eastAsia="Times New Roman" w:hAnsi="Times New Roman" w:cs="Times New Roman"/>
                <w:color w:val="000000"/>
              </w:rPr>
              <w:t>121.7</w:t>
            </w:r>
          </w:p>
        </w:tc>
        <w:tc>
          <w:tcPr>
            <w:tcW w:w="1440" w:type="dxa"/>
            <w:tcBorders>
              <w:top w:val="single" w:sz="4" w:space="0" w:color="8EA9DB"/>
              <w:left w:val="nil"/>
              <w:bottom w:val="single" w:sz="4" w:space="0" w:color="8EA9DB"/>
              <w:right w:val="single" w:sz="4" w:space="0" w:color="8EA9DB"/>
            </w:tcBorders>
            <w:shd w:val="clear" w:color="D9E1F2" w:fill="D9E1F2"/>
            <w:noWrap/>
            <w:vAlign w:val="bottom"/>
            <w:hideMark/>
          </w:tcPr>
          <w:p w14:paraId="76DAD3AF" w14:textId="77777777" w:rsidR="00E10026" w:rsidRPr="00E10026" w:rsidRDefault="00E10026" w:rsidP="00E10026">
            <w:pPr>
              <w:jc w:val="center"/>
              <w:rPr>
                <w:rFonts w:ascii="Times New Roman" w:eastAsia="Times New Roman" w:hAnsi="Times New Roman" w:cs="Times New Roman"/>
                <w:color w:val="000000"/>
              </w:rPr>
            </w:pPr>
            <w:r w:rsidRPr="00E10026">
              <w:rPr>
                <w:rFonts w:ascii="Times New Roman" w:eastAsia="Times New Roman" w:hAnsi="Times New Roman" w:cs="Times New Roman"/>
                <w:color w:val="000000"/>
              </w:rPr>
              <w:t>95.69</w:t>
            </w:r>
          </w:p>
        </w:tc>
      </w:tr>
      <w:tr w:rsidR="00E10026" w:rsidRPr="00E10026" w14:paraId="4E2551C9" w14:textId="77777777" w:rsidTr="00E10026">
        <w:trPr>
          <w:trHeight w:val="320"/>
        </w:trPr>
        <w:tc>
          <w:tcPr>
            <w:tcW w:w="1620" w:type="dxa"/>
            <w:tcBorders>
              <w:top w:val="single" w:sz="4" w:space="0" w:color="8EA9DB"/>
              <w:left w:val="single" w:sz="4" w:space="0" w:color="8EA9DB"/>
              <w:bottom w:val="single" w:sz="4" w:space="0" w:color="8EA9DB"/>
              <w:right w:val="nil"/>
            </w:tcBorders>
            <w:shd w:val="clear" w:color="auto" w:fill="auto"/>
            <w:noWrap/>
            <w:vAlign w:val="bottom"/>
            <w:hideMark/>
          </w:tcPr>
          <w:p w14:paraId="1457E7FF" w14:textId="77777777" w:rsidR="00E10026" w:rsidRPr="00E10026" w:rsidRDefault="00E10026" w:rsidP="00E10026">
            <w:pPr>
              <w:jc w:val="center"/>
              <w:rPr>
                <w:rFonts w:ascii="Times New Roman" w:eastAsia="Times New Roman" w:hAnsi="Times New Roman" w:cs="Times New Roman"/>
                <w:color w:val="000000"/>
              </w:rPr>
            </w:pPr>
            <w:r w:rsidRPr="00E10026">
              <w:rPr>
                <w:rFonts w:ascii="Times New Roman" w:eastAsia="Times New Roman" w:hAnsi="Times New Roman" w:cs="Times New Roman"/>
                <w:color w:val="000000"/>
              </w:rPr>
              <w:t>Normal</w:t>
            </w:r>
          </w:p>
        </w:tc>
        <w:tc>
          <w:tcPr>
            <w:tcW w:w="1380" w:type="dxa"/>
            <w:tcBorders>
              <w:top w:val="single" w:sz="4" w:space="0" w:color="8EA9DB"/>
              <w:left w:val="nil"/>
              <w:bottom w:val="single" w:sz="4" w:space="0" w:color="8EA9DB"/>
              <w:right w:val="nil"/>
            </w:tcBorders>
            <w:shd w:val="clear" w:color="auto" w:fill="auto"/>
            <w:noWrap/>
            <w:vAlign w:val="bottom"/>
            <w:hideMark/>
          </w:tcPr>
          <w:p w14:paraId="0B6BD664" w14:textId="77777777" w:rsidR="00E10026" w:rsidRPr="00E10026" w:rsidRDefault="00E10026" w:rsidP="00E10026">
            <w:pPr>
              <w:jc w:val="center"/>
              <w:rPr>
                <w:rFonts w:ascii="Times New Roman" w:eastAsia="Times New Roman" w:hAnsi="Times New Roman" w:cs="Times New Roman"/>
                <w:color w:val="000000"/>
              </w:rPr>
            </w:pPr>
            <w:r w:rsidRPr="00E10026">
              <w:rPr>
                <w:rFonts w:ascii="Times New Roman" w:eastAsia="Times New Roman" w:hAnsi="Times New Roman" w:cs="Times New Roman"/>
                <w:color w:val="000000"/>
              </w:rPr>
              <w:t>153.81</w:t>
            </w:r>
          </w:p>
        </w:tc>
        <w:tc>
          <w:tcPr>
            <w:tcW w:w="1440" w:type="dxa"/>
            <w:tcBorders>
              <w:top w:val="single" w:sz="4" w:space="0" w:color="8EA9DB"/>
              <w:left w:val="nil"/>
              <w:bottom w:val="single" w:sz="4" w:space="0" w:color="8EA9DB"/>
              <w:right w:val="single" w:sz="4" w:space="0" w:color="8EA9DB"/>
            </w:tcBorders>
            <w:shd w:val="clear" w:color="auto" w:fill="auto"/>
            <w:noWrap/>
            <w:vAlign w:val="bottom"/>
            <w:hideMark/>
          </w:tcPr>
          <w:p w14:paraId="430C6902" w14:textId="77777777" w:rsidR="00E10026" w:rsidRPr="00E10026" w:rsidRDefault="00E10026" w:rsidP="00E10026">
            <w:pPr>
              <w:jc w:val="center"/>
              <w:rPr>
                <w:rFonts w:ascii="Times New Roman" w:eastAsia="Times New Roman" w:hAnsi="Times New Roman" w:cs="Times New Roman"/>
                <w:color w:val="000000"/>
              </w:rPr>
            </w:pPr>
            <w:r w:rsidRPr="00E10026">
              <w:rPr>
                <w:rFonts w:ascii="Times New Roman" w:eastAsia="Times New Roman" w:hAnsi="Times New Roman" w:cs="Times New Roman"/>
                <w:color w:val="000000"/>
              </w:rPr>
              <w:t>112.38</w:t>
            </w:r>
          </w:p>
        </w:tc>
      </w:tr>
      <w:tr w:rsidR="00E10026" w:rsidRPr="00E10026" w14:paraId="66F42AB4" w14:textId="77777777" w:rsidTr="00E10026">
        <w:trPr>
          <w:trHeight w:val="320"/>
        </w:trPr>
        <w:tc>
          <w:tcPr>
            <w:tcW w:w="1620" w:type="dxa"/>
            <w:tcBorders>
              <w:top w:val="single" w:sz="4" w:space="0" w:color="8EA9DB"/>
              <w:left w:val="single" w:sz="4" w:space="0" w:color="8EA9DB"/>
              <w:bottom w:val="single" w:sz="4" w:space="0" w:color="8EA9DB"/>
              <w:right w:val="nil"/>
            </w:tcBorders>
            <w:shd w:val="clear" w:color="D9E1F2" w:fill="D9E1F2"/>
            <w:noWrap/>
            <w:vAlign w:val="bottom"/>
            <w:hideMark/>
          </w:tcPr>
          <w:p w14:paraId="08BF609E" w14:textId="77777777" w:rsidR="00E10026" w:rsidRPr="00E10026" w:rsidRDefault="00E10026" w:rsidP="00E10026">
            <w:pPr>
              <w:jc w:val="center"/>
              <w:rPr>
                <w:rFonts w:ascii="Times New Roman" w:eastAsia="Times New Roman" w:hAnsi="Times New Roman" w:cs="Times New Roman"/>
                <w:color w:val="000000"/>
              </w:rPr>
            </w:pPr>
            <w:r w:rsidRPr="00E10026">
              <w:rPr>
                <w:rFonts w:ascii="Times New Roman" w:eastAsia="Times New Roman" w:hAnsi="Times New Roman" w:cs="Times New Roman"/>
                <w:color w:val="000000"/>
              </w:rPr>
              <w:t>Slow</w:t>
            </w:r>
          </w:p>
        </w:tc>
        <w:tc>
          <w:tcPr>
            <w:tcW w:w="1380" w:type="dxa"/>
            <w:tcBorders>
              <w:top w:val="single" w:sz="4" w:space="0" w:color="8EA9DB"/>
              <w:left w:val="nil"/>
              <w:bottom w:val="single" w:sz="4" w:space="0" w:color="8EA9DB"/>
              <w:right w:val="nil"/>
            </w:tcBorders>
            <w:shd w:val="clear" w:color="D9E1F2" w:fill="D9E1F2"/>
            <w:noWrap/>
            <w:vAlign w:val="bottom"/>
            <w:hideMark/>
          </w:tcPr>
          <w:p w14:paraId="30EA43A6" w14:textId="77777777" w:rsidR="00E10026" w:rsidRPr="00E10026" w:rsidRDefault="00E10026" w:rsidP="00E10026">
            <w:pPr>
              <w:jc w:val="center"/>
              <w:rPr>
                <w:rFonts w:ascii="Times New Roman" w:eastAsia="Times New Roman" w:hAnsi="Times New Roman" w:cs="Times New Roman"/>
                <w:color w:val="000000"/>
              </w:rPr>
            </w:pPr>
            <w:r w:rsidRPr="00E10026">
              <w:rPr>
                <w:rFonts w:ascii="Times New Roman" w:eastAsia="Times New Roman" w:hAnsi="Times New Roman" w:cs="Times New Roman"/>
                <w:color w:val="000000"/>
              </w:rPr>
              <w:t>220.05</w:t>
            </w:r>
          </w:p>
        </w:tc>
        <w:tc>
          <w:tcPr>
            <w:tcW w:w="1440" w:type="dxa"/>
            <w:tcBorders>
              <w:top w:val="single" w:sz="4" w:space="0" w:color="8EA9DB"/>
              <w:left w:val="nil"/>
              <w:bottom w:val="single" w:sz="4" w:space="0" w:color="8EA9DB"/>
              <w:right w:val="single" w:sz="4" w:space="0" w:color="8EA9DB"/>
            </w:tcBorders>
            <w:shd w:val="clear" w:color="D9E1F2" w:fill="D9E1F2"/>
            <w:noWrap/>
            <w:vAlign w:val="bottom"/>
            <w:hideMark/>
          </w:tcPr>
          <w:p w14:paraId="2631FE44" w14:textId="77777777" w:rsidR="00E10026" w:rsidRPr="00E10026" w:rsidRDefault="00E10026" w:rsidP="00E10026">
            <w:pPr>
              <w:jc w:val="center"/>
              <w:rPr>
                <w:rFonts w:ascii="Times New Roman" w:eastAsia="Times New Roman" w:hAnsi="Times New Roman" w:cs="Times New Roman"/>
                <w:color w:val="000000"/>
              </w:rPr>
            </w:pPr>
            <w:r w:rsidRPr="00E10026">
              <w:rPr>
                <w:rFonts w:ascii="Times New Roman" w:eastAsia="Times New Roman" w:hAnsi="Times New Roman" w:cs="Times New Roman"/>
                <w:color w:val="000000"/>
              </w:rPr>
              <w:t>149.62</w:t>
            </w:r>
          </w:p>
        </w:tc>
      </w:tr>
    </w:tbl>
    <w:p w14:paraId="0DAF2765" w14:textId="50EC863A" w:rsidR="00E10026" w:rsidRPr="000F5576" w:rsidRDefault="00E10026" w:rsidP="00E10026">
      <w:pPr>
        <w:jc w:val="center"/>
        <w:rPr>
          <w:rFonts w:ascii="Times New Roman" w:hAnsi="Times New Roman" w:cs="Times New Roman"/>
        </w:rPr>
      </w:pPr>
    </w:p>
    <w:p w14:paraId="0D7B3304" w14:textId="7579AA65" w:rsidR="00E10026" w:rsidRPr="000F5576" w:rsidRDefault="00E10026" w:rsidP="00AC101E">
      <w:pPr>
        <w:jc w:val="center"/>
        <w:rPr>
          <w:rFonts w:ascii="Times New Roman" w:hAnsi="Times New Roman" w:cs="Times New Roman"/>
        </w:rPr>
      </w:pPr>
      <w:r w:rsidRPr="000F5576">
        <w:rPr>
          <w:rFonts w:ascii="Times New Roman" w:hAnsi="Times New Roman" w:cs="Times New Roman"/>
        </w:rPr>
        <w:t xml:space="preserve">Table 5: averages of vowel length (in milliseconds) for voicing and speech rate, calculated using </w:t>
      </w:r>
      <w:r w:rsidR="00CA1CAD">
        <w:rPr>
          <w:rFonts w:ascii="Times New Roman" w:hAnsi="Times New Roman" w:cs="Times New Roman"/>
        </w:rPr>
        <w:t>table in Appendix</w:t>
      </w:r>
      <w:r w:rsidRPr="000F5576">
        <w:rPr>
          <w:rFonts w:ascii="Times New Roman" w:hAnsi="Times New Roman" w:cs="Times New Roman"/>
        </w:rPr>
        <w:t xml:space="preserve"> </w:t>
      </w:r>
    </w:p>
    <w:p w14:paraId="0684A395" w14:textId="77777777" w:rsidR="00AC101E" w:rsidRPr="000F5576" w:rsidRDefault="00AC101E" w:rsidP="00AC101E">
      <w:pPr>
        <w:rPr>
          <w:rFonts w:ascii="Times New Roman" w:hAnsi="Times New Roman" w:cs="Times New Roman"/>
        </w:rPr>
      </w:pPr>
    </w:p>
    <w:p w14:paraId="177BA8BE" w14:textId="6686C1D1" w:rsidR="00E10026" w:rsidRPr="000F5576" w:rsidRDefault="00651CF3" w:rsidP="00AC101E">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45E0950B" wp14:editId="378F11EA">
            <wp:extent cx="5943600" cy="3559175"/>
            <wp:effectExtent l="0" t="0" r="0" b="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3559175"/>
                    </a:xfrm>
                    <a:prstGeom prst="rect">
                      <a:avLst/>
                    </a:prstGeom>
                  </pic:spPr>
                </pic:pic>
              </a:graphicData>
            </a:graphic>
          </wp:inline>
        </w:drawing>
      </w:r>
    </w:p>
    <w:p w14:paraId="2A489254" w14:textId="77777777" w:rsidR="00E10026" w:rsidRPr="000F5576" w:rsidRDefault="00E10026" w:rsidP="005C7D8F">
      <w:pPr>
        <w:rPr>
          <w:rFonts w:ascii="Times New Roman" w:hAnsi="Times New Roman" w:cs="Times New Roman"/>
        </w:rPr>
      </w:pPr>
    </w:p>
    <w:p w14:paraId="10DBA099" w14:textId="61C0E4F6" w:rsidR="00E10026" w:rsidRPr="000F5576" w:rsidRDefault="00AC101E" w:rsidP="00AC101E">
      <w:pPr>
        <w:jc w:val="center"/>
        <w:rPr>
          <w:rFonts w:ascii="Times New Roman" w:hAnsi="Times New Roman" w:cs="Times New Roman"/>
        </w:rPr>
      </w:pPr>
      <w:r w:rsidRPr="000F5576">
        <w:rPr>
          <w:rFonts w:ascii="Times New Roman" w:hAnsi="Times New Roman" w:cs="Times New Roman"/>
        </w:rPr>
        <w:t>Plot 1: visualization of Table 5, showing avg. vowel length (in milliseconds) for voicing and speech rate</w:t>
      </w:r>
    </w:p>
    <w:p w14:paraId="401CA582" w14:textId="6FB426A3" w:rsidR="00C51A84" w:rsidRPr="000F5576" w:rsidRDefault="00C51A84" w:rsidP="00AC101E">
      <w:pPr>
        <w:jc w:val="center"/>
        <w:rPr>
          <w:rFonts w:ascii="Times New Roman" w:hAnsi="Times New Roman" w:cs="Times New Roman"/>
        </w:rPr>
      </w:pPr>
    </w:p>
    <w:tbl>
      <w:tblPr>
        <w:tblW w:w="3000" w:type="dxa"/>
        <w:tblInd w:w="3170" w:type="dxa"/>
        <w:tblLook w:val="04A0" w:firstRow="1" w:lastRow="0" w:firstColumn="1" w:lastColumn="0" w:noHBand="0" w:noVBand="1"/>
      </w:tblPr>
      <w:tblGrid>
        <w:gridCol w:w="1620"/>
        <w:gridCol w:w="1380"/>
      </w:tblGrid>
      <w:tr w:rsidR="00C51A84" w:rsidRPr="00C51A84" w14:paraId="7284DE5B" w14:textId="77777777" w:rsidTr="00C51A84">
        <w:trPr>
          <w:trHeight w:val="320"/>
        </w:trPr>
        <w:tc>
          <w:tcPr>
            <w:tcW w:w="1620" w:type="dxa"/>
            <w:tcBorders>
              <w:top w:val="single" w:sz="4" w:space="0" w:color="8EA9DB"/>
              <w:left w:val="single" w:sz="4" w:space="0" w:color="8EA9DB"/>
              <w:bottom w:val="single" w:sz="4" w:space="0" w:color="8EA9DB"/>
              <w:right w:val="nil"/>
            </w:tcBorders>
            <w:shd w:val="clear" w:color="4472C4" w:fill="4472C4"/>
            <w:noWrap/>
            <w:vAlign w:val="bottom"/>
            <w:hideMark/>
          </w:tcPr>
          <w:p w14:paraId="580C8F2D" w14:textId="77777777" w:rsidR="00C51A84" w:rsidRPr="00C51A84" w:rsidRDefault="00C51A84" w:rsidP="00C51A84">
            <w:pPr>
              <w:rPr>
                <w:rFonts w:ascii="Times New Roman" w:eastAsia="Times New Roman" w:hAnsi="Times New Roman" w:cs="Times New Roman"/>
                <w:b/>
                <w:bCs/>
                <w:color w:val="FFFFFF"/>
              </w:rPr>
            </w:pPr>
            <w:r w:rsidRPr="00C51A84">
              <w:rPr>
                <w:rFonts w:ascii="Times New Roman" w:eastAsia="Times New Roman" w:hAnsi="Times New Roman" w:cs="Times New Roman"/>
                <w:b/>
                <w:bCs/>
                <w:color w:val="FFFFFF"/>
              </w:rPr>
              <w:t>Speed</w:t>
            </w:r>
          </w:p>
        </w:tc>
        <w:tc>
          <w:tcPr>
            <w:tcW w:w="1380" w:type="dxa"/>
            <w:tcBorders>
              <w:top w:val="single" w:sz="4" w:space="0" w:color="8EA9DB"/>
              <w:left w:val="nil"/>
              <w:bottom w:val="single" w:sz="4" w:space="0" w:color="8EA9DB"/>
              <w:right w:val="single" w:sz="4" w:space="0" w:color="8EA9DB"/>
            </w:tcBorders>
            <w:shd w:val="clear" w:color="4472C4" w:fill="4472C4"/>
            <w:noWrap/>
            <w:vAlign w:val="bottom"/>
            <w:hideMark/>
          </w:tcPr>
          <w:p w14:paraId="74DD8D5B" w14:textId="77777777" w:rsidR="00C51A84" w:rsidRPr="00C51A84" w:rsidRDefault="00C51A84" w:rsidP="00C51A84">
            <w:pPr>
              <w:rPr>
                <w:rFonts w:ascii="Times New Roman" w:eastAsia="Times New Roman" w:hAnsi="Times New Roman" w:cs="Times New Roman"/>
                <w:b/>
                <w:bCs/>
                <w:color w:val="FFFFFF"/>
              </w:rPr>
            </w:pPr>
            <w:r w:rsidRPr="00C51A84">
              <w:rPr>
                <w:rFonts w:ascii="Times New Roman" w:eastAsia="Times New Roman" w:hAnsi="Times New Roman" w:cs="Times New Roman"/>
                <w:b/>
                <w:bCs/>
                <w:color w:val="FFFFFF"/>
              </w:rPr>
              <w:t>Difference (Vd-Vl)</w:t>
            </w:r>
          </w:p>
        </w:tc>
      </w:tr>
      <w:tr w:rsidR="00C51A84" w:rsidRPr="00C51A84" w14:paraId="58B4F06C" w14:textId="77777777" w:rsidTr="00C51A84">
        <w:trPr>
          <w:trHeight w:val="320"/>
        </w:trPr>
        <w:tc>
          <w:tcPr>
            <w:tcW w:w="1620" w:type="dxa"/>
            <w:tcBorders>
              <w:top w:val="single" w:sz="4" w:space="0" w:color="8EA9DB"/>
              <w:left w:val="single" w:sz="4" w:space="0" w:color="8EA9DB"/>
              <w:bottom w:val="single" w:sz="4" w:space="0" w:color="8EA9DB"/>
              <w:right w:val="nil"/>
            </w:tcBorders>
            <w:shd w:val="clear" w:color="D9E1F2" w:fill="D9E1F2"/>
            <w:noWrap/>
            <w:vAlign w:val="bottom"/>
            <w:hideMark/>
          </w:tcPr>
          <w:p w14:paraId="6E534477" w14:textId="77777777" w:rsidR="00C51A84" w:rsidRPr="00C51A84" w:rsidRDefault="00C51A84" w:rsidP="00C51A84">
            <w:pPr>
              <w:rPr>
                <w:rFonts w:ascii="Times New Roman" w:eastAsia="Times New Roman" w:hAnsi="Times New Roman" w:cs="Times New Roman"/>
                <w:color w:val="000000"/>
              </w:rPr>
            </w:pPr>
            <w:r w:rsidRPr="00C51A84">
              <w:rPr>
                <w:rFonts w:ascii="Times New Roman" w:eastAsia="Times New Roman" w:hAnsi="Times New Roman" w:cs="Times New Roman"/>
                <w:color w:val="000000"/>
              </w:rPr>
              <w:t>Fast</w:t>
            </w:r>
          </w:p>
        </w:tc>
        <w:tc>
          <w:tcPr>
            <w:tcW w:w="1380" w:type="dxa"/>
            <w:tcBorders>
              <w:top w:val="single" w:sz="4" w:space="0" w:color="8EA9DB"/>
              <w:left w:val="nil"/>
              <w:bottom w:val="single" w:sz="4" w:space="0" w:color="8EA9DB"/>
              <w:right w:val="single" w:sz="4" w:space="0" w:color="8EA9DB"/>
            </w:tcBorders>
            <w:shd w:val="clear" w:color="D9E1F2" w:fill="D9E1F2"/>
            <w:noWrap/>
            <w:vAlign w:val="bottom"/>
            <w:hideMark/>
          </w:tcPr>
          <w:p w14:paraId="0B76695E" w14:textId="77777777" w:rsidR="00C51A84" w:rsidRPr="00C51A84" w:rsidRDefault="00C51A84" w:rsidP="00C51A84">
            <w:pPr>
              <w:jc w:val="right"/>
              <w:rPr>
                <w:rFonts w:ascii="Times New Roman" w:eastAsia="Times New Roman" w:hAnsi="Times New Roman" w:cs="Times New Roman"/>
                <w:color w:val="000000"/>
              </w:rPr>
            </w:pPr>
            <w:r w:rsidRPr="00C51A84">
              <w:rPr>
                <w:rFonts w:ascii="Times New Roman" w:eastAsia="Times New Roman" w:hAnsi="Times New Roman" w:cs="Times New Roman"/>
                <w:color w:val="000000"/>
              </w:rPr>
              <w:t>26.0280342</w:t>
            </w:r>
          </w:p>
        </w:tc>
      </w:tr>
      <w:tr w:rsidR="00C51A84" w:rsidRPr="00C51A84" w14:paraId="692A6997" w14:textId="77777777" w:rsidTr="00C51A84">
        <w:trPr>
          <w:trHeight w:val="320"/>
        </w:trPr>
        <w:tc>
          <w:tcPr>
            <w:tcW w:w="1620" w:type="dxa"/>
            <w:tcBorders>
              <w:top w:val="single" w:sz="4" w:space="0" w:color="8EA9DB"/>
              <w:left w:val="single" w:sz="4" w:space="0" w:color="8EA9DB"/>
              <w:bottom w:val="single" w:sz="4" w:space="0" w:color="8EA9DB"/>
              <w:right w:val="nil"/>
            </w:tcBorders>
            <w:shd w:val="clear" w:color="auto" w:fill="auto"/>
            <w:noWrap/>
            <w:vAlign w:val="bottom"/>
            <w:hideMark/>
          </w:tcPr>
          <w:p w14:paraId="30783EB2" w14:textId="77777777" w:rsidR="00C51A84" w:rsidRPr="00C51A84" w:rsidRDefault="00C51A84" w:rsidP="00C51A84">
            <w:pPr>
              <w:rPr>
                <w:rFonts w:ascii="Times New Roman" w:eastAsia="Times New Roman" w:hAnsi="Times New Roman" w:cs="Times New Roman"/>
                <w:color w:val="000000"/>
              </w:rPr>
            </w:pPr>
            <w:r w:rsidRPr="00C51A84">
              <w:rPr>
                <w:rFonts w:ascii="Times New Roman" w:eastAsia="Times New Roman" w:hAnsi="Times New Roman" w:cs="Times New Roman"/>
                <w:color w:val="000000"/>
              </w:rPr>
              <w:t>Normal</w:t>
            </w:r>
          </w:p>
        </w:tc>
        <w:tc>
          <w:tcPr>
            <w:tcW w:w="1380" w:type="dxa"/>
            <w:tcBorders>
              <w:top w:val="single" w:sz="4" w:space="0" w:color="8EA9DB"/>
              <w:left w:val="nil"/>
              <w:bottom w:val="single" w:sz="4" w:space="0" w:color="8EA9DB"/>
              <w:right w:val="single" w:sz="4" w:space="0" w:color="8EA9DB"/>
            </w:tcBorders>
            <w:shd w:val="clear" w:color="auto" w:fill="auto"/>
            <w:noWrap/>
            <w:vAlign w:val="bottom"/>
            <w:hideMark/>
          </w:tcPr>
          <w:p w14:paraId="1009F5E1" w14:textId="77777777" w:rsidR="00C51A84" w:rsidRPr="00C51A84" w:rsidRDefault="00C51A84" w:rsidP="00C51A84">
            <w:pPr>
              <w:jc w:val="right"/>
              <w:rPr>
                <w:rFonts w:ascii="Times New Roman" w:eastAsia="Times New Roman" w:hAnsi="Times New Roman" w:cs="Times New Roman"/>
                <w:color w:val="000000"/>
              </w:rPr>
            </w:pPr>
            <w:r w:rsidRPr="00C51A84">
              <w:rPr>
                <w:rFonts w:ascii="Times New Roman" w:eastAsia="Times New Roman" w:hAnsi="Times New Roman" w:cs="Times New Roman"/>
                <w:color w:val="000000"/>
              </w:rPr>
              <w:t>41.4352137</w:t>
            </w:r>
          </w:p>
        </w:tc>
      </w:tr>
      <w:tr w:rsidR="00C51A84" w:rsidRPr="00C51A84" w14:paraId="5A725994" w14:textId="77777777" w:rsidTr="00C51A84">
        <w:trPr>
          <w:trHeight w:val="320"/>
        </w:trPr>
        <w:tc>
          <w:tcPr>
            <w:tcW w:w="1620" w:type="dxa"/>
            <w:tcBorders>
              <w:top w:val="single" w:sz="4" w:space="0" w:color="8EA9DB"/>
              <w:left w:val="single" w:sz="4" w:space="0" w:color="8EA9DB"/>
              <w:bottom w:val="single" w:sz="4" w:space="0" w:color="8EA9DB"/>
              <w:right w:val="nil"/>
            </w:tcBorders>
            <w:shd w:val="clear" w:color="D9E1F2" w:fill="D9E1F2"/>
            <w:noWrap/>
            <w:vAlign w:val="bottom"/>
            <w:hideMark/>
          </w:tcPr>
          <w:p w14:paraId="1B21B02E" w14:textId="77777777" w:rsidR="00C51A84" w:rsidRPr="00C51A84" w:rsidRDefault="00C51A84" w:rsidP="00C51A84">
            <w:pPr>
              <w:rPr>
                <w:rFonts w:ascii="Times New Roman" w:eastAsia="Times New Roman" w:hAnsi="Times New Roman" w:cs="Times New Roman"/>
                <w:color w:val="000000"/>
              </w:rPr>
            </w:pPr>
            <w:r w:rsidRPr="00C51A84">
              <w:rPr>
                <w:rFonts w:ascii="Times New Roman" w:eastAsia="Times New Roman" w:hAnsi="Times New Roman" w:cs="Times New Roman"/>
                <w:color w:val="000000"/>
              </w:rPr>
              <w:t>Slow</w:t>
            </w:r>
          </w:p>
        </w:tc>
        <w:tc>
          <w:tcPr>
            <w:tcW w:w="1380" w:type="dxa"/>
            <w:tcBorders>
              <w:top w:val="single" w:sz="4" w:space="0" w:color="8EA9DB"/>
              <w:left w:val="nil"/>
              <w:bottom w:val="single" w:sz="4" w:space="0" w:color="8EA9DB"/>
              <w:right w:val="single" w:sz="4" w:space="0" w:color="8EA9DB"/>
            </w:tcBorders>
            <w:shd w:val="clear" w:color="D9E1F2" w:fill="D9E1F2"/>
            <w:noWrap/>
            <w:vAlign w:val="bottom"/>
            <w:hideMark/>
          </w:tcPr>
          <w:p w14:paraId="7670A4E2" w14:textId="77777777" w:rsidR="00C51A84" w:rsidRPr="00C51A84" w:rsidRDefault="00C51A84" w:rsidP="00C51A84">
            <w:pPr>
              <w:jc w:val="right"/>
              <w:rPr>
                <w:rFonts w:ascii="Times New Roman" w:eastAsia="Times New Roman" w:hAnsi="Times New Roman" w:cs="Times New Roman"/>
                <w:color w:val="000000"/>
              </w:rPr>
            </w:pPr>
            <w:r w:rsidRPr="00C51A84">
              <w:rPr>
                <w:rFonts w:ascii="Times New Roman" w:eastAsia="Times New Roman" w:hAnsi="Times New Roman" w:cs="Times New Roman"/>
                <w:color w:val="000000"/>
              </w:rPr>
              <w:t>70.4233333</w:t>
            </w:r>
          </w:p>
        </w:tc>
      </w:tr>
    </w:tbl>
    <w:p w14:paraId="0204334C" w14:textId="67454216" w:rsidR="00E10026" w:rsidRPr="000F5576" w:rsidRDefault="00E10026" w:rsidP="005C7D8F">
      <w:pPr>
        <w:rPr>
          <w:rFonts w:ascii="Times New Roman" w:hAnsi="Times New Roman" w:cs="Times New Roman"/>
        </w:rPr>
      </w:pPr>
    </w:p>
    <w:p w14:paraId="7F844210" w14:textId="1672D5BC" w:rsidR="00C51A84" w:rsidRPr="000F5576" w:rsidRDefault="00C51A84" w:rsidP="00895361">
      <w:pPr>
        <w:jc w:val="center"/>
        <w:rPr>
          <w:rFonts w:ascii="Times New Roman" w:hAnsi="Times New Roman" w:cs="Times New Roman"/>
        </w:rPr>
      </w:pPr>
      <w:r w:rsidRPr="000F5576">
        <w:rPr>
          <w:rFonts w:ascii="Times New Roman" w:hAnsi="Times New Roman" w:cs="Times New Roman"/>
        </w:rPr>
        <w:t>Table 6: Difference in avg. vowel length (in milliseconds) at different speech rates (voiced – voiceless)</w:t>
      </w:r>
    </w:p>
    <w:p w14:paraId="4E7E5467" w14:textId="0187F3AB" w:rsidR="00895361" w:rsidRPr="000F5576" w:rsidRDefault="00895361" w:rsidP="00895361">
      <w:pPr>
        <w:jc w:val="center"/>
        <w:rPr>
          <w:rFonts w:ascii="Times New Roman" w:hAnsi="Times New Roman" w:cs="Times New Roman"/>
        </w:rPr>
      </w:pPr>
    </w:p>
    <w:p w14:paraId="579B9F64" w14:textId="6E866A1B" w:rsidR="003B37E5" w:rsidRPr="000F5576" w:rsidRDefault="00651CF3" w:rsidP="00895361">
      <w:pPr>
        <w:jc w:val="center"/>
        <w:rPr>
          <w:rFonts w:ascii="Times New Roman" w:hAnsi="Times New Roman" w:cs="Times New Roman"/>
        </w:rPr>
      </w:pPr>
      <w:r>
        <w:rPr>
          <w:rFonts w:ascii="Times New Roman" w:hAnsi="Times New Roman" w:cs="Times New Roman"/>
          <w:noProof/>
        </w:rPr>
        <w:drawing>
          <wp:inline distT="0" distB="0" distL="0" distR="0" wp14:anchorId="12AFC29A" wp14:editId="7DBA48C3">
            <wp:extent cx="5943600" cy="2235200"/>
            <wp:effectExtent l="0" t="0" r="0" b="0"/>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2235200"/>
                    </a:xfrm>
                    <a:prstGeom prst="rect">
                      <a:avLst/>
                    </a:prstGeom>
                  </pic:spPr>
                </pic:pic>
              </a:graphicData>
            </a:graphic>
          </wp:inline>
        </w:drawing>
      </w:r>
    </w:p>
    <w:p w14:paraId="3A91F5B0" w14:textId="77777777" w:rsidR="00895361" w:rsidRPr="000F5576" w:rsidRDefault="00895361" w:rsidP="00895361">
      <w:pPr>
        <w:jc w:val="center"/>
        <w:rPr>
          <w:rFonts w:ascii="Times New Roman" w:hAnsi="Times New Roman" w:cs="Times New Roman"/>
        </w:rPr>
      </w:pPr>
    </w:p>
    <w:p w14:paraId="43D130C9" w14:textId="77777777" w:rsidR="00E10026" w:rsidRPr="000F5576" w:rsidRDefault="00E10026" w:rsidP="005C7D8F">
      <w:pPr>
        <w:rPr>
          <w:rFonts w:ascii="Times New Roman" w:hAnsi="Times New Roman" w:cs="Times New Roman"/>
        </w:rPr>
      </w:pPr>
    </w:p>
    <w:p w14:paraId="59BE97CD" w14:textId="7DECEFEC" w:rsidR="00E10026" w:rsidRPr="000F5576" w:rsidRDefault="00304C5B" w:rsidP="00304C5B">
      <w:pPr>
        <w:jc w:val="center"/>
        <w:rPr>
          <w:rFonts w:ascii="Times New Roman" w:hAnsi="Times New Roman" w:cs="Times New Roman"/>
        </w:rPr>
      </w:pPr>
      <w:r w:rsidRPr="000F5576">
        <w:rPr>
          <w:rFonts w:ascii="Times New Roman" w:hAnsi="Times New Roman" w:cs="Times New Roman"/>
        </w:rPr>
        <w:t>Plot 2: visualization of Table 6, showing the difference in milliseconds of average vowel length</w:t>
      </w:r>
      <w:r w:rsidR="008214F1" w:rsidRPr="000F5576">
        <w:rPr>
          <w:rFonts w:ascii="Times New Roman" w:hAnsi="Times New Roman" w:cs="Times New Roman"/>
        </w:rPr>
        <w:t xml:space="preserve"> between vowels that precede voiced vs voiceless consonants (voiced-voiceless)</w:t>
      </w:r>
    </w:p>
    <w:p w14:paraId="478D1E2A" w14:textId="77777777" w:rsidR="00E10026" w:rsidRPr="000F5576" w:rsidRDefault="00E10026" w:rsidP="005C7D8F">
      <w:pPr>
        <w:rPr>
          <w:rFonts w:ascii="Times New Roman" w:hAnsi="Times New Roman" w:cs="Times New Roman"/>
        </w:rPr>
      </w:pPr>
    </w:p>
    <w:tbl>
      <w:tblPr>
        <w:tblW w:w="3480" w:type="dxa"/>
        <w:tblInd w:w="2930" w:type="dxa"/>
        <w:tblLook w:val="04A0" w:firstRow="1" w:lastRow="0" w:firstColumn="1" w:lastColumn="0" w:noHBand="0" w:noVBand="1"/>
      </w:tblPr>
      <w:tblGrid>
        <w:gridCol w:w="1580"/>
        <w:gridCol w:w="1900"/>
      </w:tblGrid>
      <w:tr w:rsidR="00117DB3" w:rsidRPr="00117DB3" w14:paraId="2CBBB40C" w14:textId="77777777" w:rsidTr="00117DB3">
        <w:trPr>
          <w:trHeight w:val="320"/>
        </w:trPr>
        <w:tc>
          <w:tcPr>
            <w:tcW w:w="1580" w:type="dxa"/>
            <w:tcBorders>
              <w:top w:val="single" w:sz="4" w:space="0" w:color="8EA9DB"/>
              <w:left w:val="single" w:sz="4" w:space="0" w:color="8EA9DB"/>
              <w:bottom w:val="single" w:sz="4" w:space="0" w:color="8EA9DB"/>
              <w:right w:val="nil"/>
            </w:tcBorders>
            <w:shd w:val="clear" w:color="4472C4" w:fill="4472C4"/>
            <w:noWrap/>
            <w:vAlign w:val="bottom"/>
            <w:hideMark/>
          </w:tcPr>
          <w:p w14:paraId="020FE18C" w14:textId="77777777" w:rsidR="00117DB3" w:rsidRPr="00117DB3" w:rsidRDefault="00117DB3" w:rsidP="00117DB3">
            <w:pPr>
              <w:rPr>
                <w:rFonts w:ascii="Times New Roman" w:eastAsia="Times New Roman" w:hAnsi="Times New Roman" w:cs="Times New Roman"/>
                <w:b/>
                <w:bCs/>
                <w:color w:val="FFFFFF"/>
              </w:rPr>
            </w:pPr>
            <w:r w:rsidRPr="00117DB3">
              <w:rPr>
                <w:rFonts w:ascii="Times New Roman" w:eastAsia="Times New Roman" w:hAnsi="Times New Roman" w:cs="Times New Roman"/>
                <w:b/>
                <w:bCs/>
                <w:color w:val="FFFFFF"/>
              </w:rPr>
              <w:t>Speed</w:t>
            </w:r>
          </w:p>
        </w:tc>
        <w:tc>
          <w:tcPr>
            <w:tcW w:w="1900" w:type="dxa"/>
            <w:tcBorders>
              <w:top w:val="single" w:sz="4" w:space="0" w:color="8EA9DB"/>
              <w:left w:val="nil"/>
              <w:bottom w:val="single" w:sz="4" w:space="0" w:color="8EA9DB"/>
              <w:right w:val="single" w:sz="4" w:space="0" w:color="8EA9DB"/>
            </w:tcBorders>
            <w:shd w:val="clear" w:color="4472C4" w:fill="4472C4"/>
            <w:noWrap/>
            <w:vAlign w:val="bottom"/>
            <w:hideMark/>
          </w:tcPr>
          <w:p w14:paraId="364C6B43" w14:textId="77777777" w:rsidR="00117DB3" w:rsidRPr="00117DB3" w:rsidRDefault="00117DB3" w:rsidP="00117DB3">
            <w:pPr>
              <w:rPr>
                <w:rFonts w:ascii="Times New Roman" w:eastAsia="Times New Roman" w:hAnsi="Times New Roman" w:cs="Times New Roman"/>
                <w:b/>
                <w:bCs/>
                <w:color w:val="FFFFFF"/>
              </w:rPr>
            </w:pPr>
            <w:r w:rsidRPr="00117DB3">
              <w:rPr>
                <w:rFonts w:ascii="Times New Roman" w:eastAsia="Times New Roman" w:hAnsi="Times New Roman" w:cs="Times New Roman"/>
                <w:b/>
                <w:bCs/>
                <w:color w:val="FFFFFF"/>
              </w:rPr>
              <w:t xml:space="preserve">avg. dur </w:t>
            </w:r>
          </w:p>
        </w:tc>
      </w:tr>
      <w:tr w:rsidR="00117DB3" w:rsidRPr="00117DB3" w14:paraId="1177AEFA" w14:textId="77777777" w:rsidTr="00117DB3">
        <w:trPr>
          <w:trHeight w:val="320"/>
        </w:trPr>
        <w:tc>
          <w:tcPr>
            <w:tcW w:w="1580" w:type="dxa"/>
            <w:tcBorders>
              <w:top w:val="single" w:sz="4" w:space="0" w:color="8EA9DB"/>
              <w:left w:val="single" w:sz="4" w:space="0" w:color="8EA9DB"/>
              <w:bottom w:val="single" w:sz="4" w:space="0" w:color="8EA9DB"/>
              <w:right w:val="nil"/>
            </w:tcBorders>
            <w:shd w:val="clear" w:color="D9E1F2" w:fill="D9E1F2"/>
            <w:noWrap/>
            <w:vAlign w:val="bottom"/>
            <w:hideMark/>
          </w:tcPr>
          <w:p w14:paraId="37F6FE83" w14:textId="77777777" w:rsidR="00117DB3" w:rsidRPr="00117DB3" w:rsidRDefault="00117DB3" w:rsidP="00117DB3">
            <w:pPr>
              <w:rPr>
                <w:rFonts w:ascii="Times New Roman" w:eastAsia="Times New Roman" w:hAnsi="Times New Roman" w:cs="Times New Roman"/>
                <w:color w:val="000000"/>
              </w:rPr>
            </w:pPr>
            <w:r w:rsidRPr="00117DB3">
              <w:rPr>
                <w:rFonts w:ascii="Times New Roman" w:eastAsia="Times New Roman" w:hAnsi="Times New Roman" w:cs="Times New Roman"/>
                <w:color w:val="000000"/>
              </w:rPr>
              <w:t>Fast</w:t>
            </w:r>
          </w:p>
        </w:tc>
        <w:tc>
          <w:tcPr>
            <w:tcW w:w="1900" w:type="dxa"/>
            <w:tcBorders>
              <w:top w:val="single" w:sz="4" w:space="0" w:color="8EA9DB"/>
              <w:left w:val="nil"/>
              <w:bottom w:val="single" w:sz="4" w:space="0" w:color="8EA9DB"/>
              <w:right w:val="single" w:sz="4" w:space="0" w:color="8EA9DB"/>
            </w:tcBorders>
            <w:shd w:val="clear" w:color="D9E1F2" w:fill="D9E1F2"/>
            <w:noWrap/>
            <w:vAlign w:val="bottom"/>
            <w:hideMark/>
          </w:tcPr>
          <w:p w14:paraId="198EAC60" w14:textId="77777777" w:rsidR="00117DB3" w:rsidRPr="00117DB3" w:rsidRDefault="00117DB3" w:rsidP="00117DB3">
            <w:pPr>
              <w:jc w:val="right"/>
              <w:rPr>
                <w:rFonts w:ascii="Times New Roman" w:eastAsia="Times New Roman" w:hAnsi="Times New Roman" w:cs="Times New Roman"/>
                <w:color w:val="000000"/>
              </w:rPr>
            </w:pPr>
            <w:r w:rsidRPr="00117DB3">
              <w:rPr>
                <w:rFonts w:ascii="Times New Roman" w:eastAsia="Times New Roman" w:hAnsi="Times New Roman" w:cs="Times New Roman"/>
                <w:color w:val="000000"/>
              </w:rPr>
              <w:t>108.695</w:t>
            </w:r>
          </w:p>
        </w:tc>
      </w:tr>
      <w:tr w:rsidR="00117DB3" w:rsidRPr="00117DB3" w14:paraId="5BE714D0" w14:textId="77777777" w:rsidTr="00117DB3">
        <w:trPr>
          <w:trHeight w:val="320"/>
        </w:trPr>
        <w:tc>
          <w:tcPr>
            <w:tcW w:w="1580" w:type="dxa"/>
            <w:tcBorders>
              <w:top w:val="single" w:sz="4" w:space="0" w:color="8EA9DB"/>
              <w:left w:val="single" w:sz="4" w:space="0" w:color="8EA9DB"/>
              <w:bottom w:val="single" w:sz="4" w:space="0" w:color="8EA9DB"/>
              <w:right w:val="nil"/>
            </w:tcBorders>
            <w:shd w:val="clear" w:color="auto" w:fill="auto"/>
            <w:noWrap/>
            <w:vAlign w:val="bottom"/>
            <w:hideMark/>
          </w:tcPr>
          <w:p w14:paraId="378066F7" w14:textId="77777777" w:rsidR="00117DB3" w:rsidRPr="00117DB3" w:rsidRDefault="00117DB3" w:rsidP="00117DB3">
            <w:pPr>
              <w:rPr>
                <w:rFonts w:ascii="Times New Roman" w:eastAsia="Times New Roman" w:hAnsi="Times New Roman" w:cs="Times New Roman"/>
                <w:color w:val="000000"/>
              </w:rPr>
            </w:pPr>
            <w:r w:rsidRPr="00117DB3">
              <w:rPr>
                <w:rFonts w:ascii="Times New Roman" w:eastAsia="Times New Roman" w:hAnsi="Times New Roman" w:cs="Times New Roman"/>
                <w:color w:val="000000"/>
              </w:rPr>
              <w:t>Normal</w:t>
            </w:r>
          </w:p>
        </w:tc>
        <w:tc>
          <w:tcPr>
            <w:tcW w:w="1900" w:type="dxa"/>
            <w:tcBorders>
              <w:top w:val="single" w:sz="4" w:space="0" w:color="8EA9DB"/>
              <w:left w:val="nil"/>
              <w:bottom w:val="single" w:sz="4" w:space="0" w:color="8EA9DB"/>
              <w:right w:val="single" w:sz="4" w:space="0" w:color="8EA9DB"/>
            </w:tcBorders>
            <w:shd w:val="clear" w:color="auto" w:fill="auto"/>
            <w:noWrap/>
            <w:vAlign w:val="bottom"/>
            <w:hideMark/>
          </w:tcPr>
          <w:p w14:paraId="53FAE9C5" w14:textId="77777777" w:rsidR="00117DB3" w:rsidRPr="00117DB3" w:rsidRDefault="00117DB3" w:rsidP="00117DB3">
            <w:pPr>
              <w:jc w:val="right"/>
              <w:rPr>
                <w:rFonts w:ascii="Times New Roman" w:eastAsia="Times New Roman" w:hAnsi="Times New Roman" w:cs="Times New Roman"/>
                <w:color w:val="000000"/>
              </w:rPr>
            </w:pPr>
            <w:r w:rsidRPr="00117DB3">
              <w:rPr>
                <w:rFonts w:ascii="Times New Roman" w:eastAsia="Times New Roman" w:hAnsi="Times New Roman" w:cs="Times New Roman"/>
                <w:color w:val="000000"/>
              </w:rPr>
              <w:t>133.095</w:t>
            </w:r>
          </w:p>
        </w:tc>
      </w:tr>
      <w:tr w:rsidR="00117DB3" w:rsidRPr="00117DB3" w14:paraId="71222E09" w14:textId="77777777" w:rsidTr="00117DB3">
        <w:trPr>
          <w:trHeight w:val="320"/>
        </w:trPr>
        <w:tc>
          <w:tcPr>
            <w:tcW w:w="1580" w:type="dxa"/>
            <w:tcBorders>
              <w:top w:val="single" w:sz="4" w:space="0" w:color="8EA9DB"/>
              <w:left w:val="single" w:sz="4" w:space="0" w:color="8EA9DB"/>
              <w:bottom w:val="single" w:sz="4" w:space="0" w:color="8EA9DB"/>
              <w:right w:val="nil"/>
            </w:tcBorders>
            <w:shd w:val="clear" w:color="D9E1F2" w:fill="D9E1F2"/>
            <w:noWrap/>
            <w:vAlign w:val="bottom"/>
            <w:hideMark/>
          </w:tcPr>
          <w:p w14:paraId="4B165F21" w14:textId="77777777" w:rsidR="00117DB3" w:rsidRPr="00117DB3" w:rsidRDefault="00117DB3" w:rsidP="00117DB3">
            <w:pPr>
              <w:rPr>
                <w:rFonts w:ascii="Times New Roman" w:eastAsia="Times New Roman" w:hAnsi="Times New Roman" w:cs="Times New Roman"/>
                <w:color w:val="000000"/>
              </w:rPr>
            </w:pPr>
            <w:commentRangeStart w:id="15"/>
            <w:r w:rsidRPr="00117DB3">
              <w:rPr>
                <w:rFonts w:ascii="Times New Roman" w:eastAsia="Times New Roman" w:hAnsi="Times New Roman" w:cs="Times New Roman"/>
                <w:color w:val="000000"/>
              </w:rPr>
              <w:t>Slow</w:t>
            </w:r>
          </w:p>
        </w:tc>
        <w:tc>
          <w:tcPr>
            <w:tcW w:w="1900" w:type="dxa"/>
            <w:tcBorders>
              <w:top w:val="single" w:sz="4" w:space="0" w:color="8EA9DB"/>
              <w:left w:val="nil"/>
              <w:bottom w:val="single" w:sz="4" w:space="0" w:color="8EA9DB"/>
              <w:right w:val="single" w:sz="4" w:space="0" w:color="8EA9DB"/>
            </w:tcBorders>
            <w:shd w:val="clear" w:color="D9E1F2" w:fill="D9E1F2"/>
            <w:noWrap/>
            <w:vAlign w:val="bottom"/>
            <w:hideMark/>
          </w:tcPr>
          <w:p w14:paraId="344C6096" w14:textId="77777777" w:rsidR="00117DB3" w:rsidRPr="00117DB3" w:rsidRDefault="00117DB3" w:rsidP="00117DB3">
            <w:pPr>
              <w:jc w:val="right"/>
              <w:rPr>
                <w:rFonts w:ascii="Times New Roman" w:eastAsia="Times New Roman" w:hAnsi="Times New Roman" w:cs="Times New Roman"/>
                <w:color w:val="000000"/>
              </w:rPr>
            </w:pPr>
            <w:r w:rsidRPr="00117DB3">
              <w:rPr>
                <w:rFonts w:ascii="Times New Roman" w:eastAsia="Times New Roman" w:hAnsi="Times New Roman" w:cs="Times New Roman"/>
                <w:color w:val="000000"/>
              </w:rPr>
              <w:t>184.835</w:t>
            </w:r>
          </w:p>
        </w:tc>
      </w:tr>
    </w:tbl>
    <w:p w14:paraId="07AF0D2C" w14:textId="474CFD6A" w:rsidR="00E10026" w:rsidRPr="000F5576" w:rsidRDefault="00E10026" w:rsidP="00117DB3">
      <w:pPr>
        <w:jc w:val="center"/>
        <w:rPr>
          <w:rFonts w:ascii="Times New Roman" w:hAnsi="Times New Roman" w:cs="Times New Roman"/>
        </w:rPr>
      </w:pPr>
    </w:p>
    <w:p w14:paraId="6FA2A5F2" w14:textId="5D845BC2" w:rsidR="00117DB3" w:rsidRPr="000F5576" w:rsidRDefault="00117DB3" w:rsidP="00117DB3">
      <w:pPr>
        <w:jc w:val="center"/>
        <w:rPr>
          <w:rFonts w:ascii="Times New Roman" w:hAnsi="Times New Roman" w:cs="Times New Roman"/>
        </w:rPr>
      </w:pPr>
      <w:r w:rsidRPr="000F5576">
        <w:rPr>
          <w:rFonts w:ascii="Times New Roman" w:hAnsi="Times New Roman" w:cs="Times New Roman"/>
        </w:rPr>
        <w:t>Table 7: using voiced and voiceless contexts, average duration of vowels calculated in milliseconds for each speed rate</w:t>
      </w:r>
      <w:commentRangeEnd w:id="15"/>
      <w:r w:rsidR="00B43717">
        <w:rPr>
          <w:rStyle w:val="CommentReference"/>
        </w:rPr>
        <w:commentReference w:id="15"/>
      </w:r>
    </w:p>
    <w:p w14:paraId="55A2D1AA" w14:textId="62524F0E" w:rsidR="00117DB3" w:rsidRPr="000F5576" w:rsidRDefault="00117DB3" w:rsidP="00117DB3">
      <w:pPr>
        <w:jc w:val="center"/>
        <w:rPr>
          <w:rFonts w:ascii="Times New Roman" w:hAnsi="Times New Roman" w:cs="Times New Roman"/>
        </w:rPr>
      </w:pPr>
    </w:p>
    <w:tbl>
      <w:tblPr>
        <w:tblW w:w="3480" w:type="dxa"/>
        <w:tblInd w:w="2930" w:type="dxa"/>
        <w:tblLook w:val="04A0" w:firstRow="1" w:lastRow="0" w:firstColumn="1" w:lastColumn="0" w:noHBand="0" w:noVBand="1"/>
      </w:tblPr>
      <w:tblGrid>
        <w:gridCol w:w="1900"/>
        <w:gridCol w:w="1580"/>
      </w:tblGrid>
      <w:tr w:rsidR="00117DB3" w:rsidRPr="00117DB3" w14:paraId="67A4B07F" w14:textId="77777777" w:rsidTr="00117DB3">
        <w:trPr>
          <w:trHeight w:val="320"/>
        </w:trPr>
        <w:tc>
          <w:tcPr>
            <w:tcW w:w="1900" w:type="dxa"/>
            <w:tcBorders>
              <w:top w:val="single" w:sz="4" w:space="0" w:color="8EA9DB"/>
              <w:left w:val="single" w:sz="4" w:space="0" w:color="8EA9DB"/>
              <w:bottom w:val="single" w:sz="4" w:space="0" w:color="8EA9DB"/>
              <w:right w:val="nil"/>
            </w:tcBorders>
            <w:shd w:val="clear" w:color="4472C4" w:fill="4472C4"/>
            <w:noWrap/>
            <w:vAlign w:val="bottom"/>
            <w:hideMark/>
          </w:tcPr>
          <w:p w14:paraId="51DB68E8" w14:textId="77777777" w:rsidR="00117DB3" w:rsidRPr="00117DB3" w:rsidRDefault="00117DB3" w:rsidP="00117DB3">
            <w:pPr>
              <w:rPr>
                <w:rFonts w:ascii="Times New Roman" w:eastAsia="Times New Roman" w:hAnsi="Times New Roman" w:cs="Times New Roman"/>
                <w:b/>
                <w:bCs/>
                <w:color w:val="FFFFFF"/>
              </w:rPr>
            </w:pPr>
            <w:r w:rsidRPr="00117DB3">
              <w:rPr>
                <w:rFonts w:ascii="Times New Roman" w:eastAsia="Times New Roman" w:hAnsi="Times New Roman" w:cs="Times New Roman"/>
                <w:b/>
                <w:bCs/>
                <w:color w:val="FFFFFF"/>
              </w:rPr>
              <w:t>Speed</w:t>
            </w:r>
          </w:p>
        </w:tc>
        <w:tc>
          <w:tcPr>
            <w:tcW w:w="1580" w:type="dxa"/>
            <w:tcBorders>
              <w:top w:val="single" w:sz="4" w:space="0" w:color="8EA9DB"/>
              <w:left w:val="nil"/>
              <w:bottom w:val="single" w:sz="4" w:space="0" w:color="8EA9DB"/>
              <w:right w:val="single" w:sz="4" w:space="0" w:color="8EA9DB"/>
            </w:tcBorders>
            <w:shd w:val="clear" w:color="4472C4" w:fill="4472C4"/>
            <w:noWrap/>
            <w:vAlign w:val="bottom"/>
            <w:hideMark/>
          </w:tcPr>
          <w:p w14:paraId="695471F5" w14:textId="77777777" w:rsidR="00117DB3" w:rsidRPr="00117DB3" w:rsidRDefault="00117DB3" w:rsidP="00117DB3">
            <w:pPr>
              <w:rPr>
                <w:rFonts w:ascii="Times New Roman" w:eastAsia="Times New Roman" w:hAnsi="Times New Roman" w:cs="Times New Roman"/>
                <w:b/>
                <w:bCs/>
                <w:color w:val="FFFFFF"/>
              </w:rPr>
            </w:pPr>
            <w:r w:rsidRPr="00117DB3">
              <w:rPr>
                <w:rFonts w:ascii="Times New Roman" w:eastAsia="Times New Roman" w:hAnsi="Times New Roman" w:cs="Times New Roman"/>
                <w:b/>
                <w:bCs/>
                <w:color w:val="FFFFFF"/>
              </w:rPr>
              <w:t>Proportion</w:t>
            </w:r>
          </w:p>
        </w:tc>
      </w:tr>
      <w:tr w:rsidR="00117DB3" w:rsidRPr="00117DB3" w14:paraId="65F7134E" w14:textId="77777777" w:rsidTr="00117DB3">
        <w:trPr>
          <w:trHeight w:val="320"/>
        </w:trPr>
        <w:tc>
          <w:tcPr>
            <w:tcW w:w="1900" w:type="dxa"/>
            <w:tcBorders>
              <w:top w:val="single" w:sz="4" w:space="0" w:color="8EA9DB"/>
              <w:left w:val="single" w:sz="4" w:space="0" w:color="8EA9DB"/>
              <w:bottom w:val="single" w:sz="4" w:space="0" w:color="8EA9DB"/>
              <w:right w:val="nil"/>
            </w:tcBorders>
            <w:shd w:val="clear" w:color="D9E1F2" w:fill="D9E1F2"/>
            <w:noWrap/>
            <w:vAlign w:val="bottom"/>
            <w:hideMark/>
          </w:tcPr>
          <w:p w14:paraId="3413F8F1" w14:textId="77777777" w:rsidR="00117DB3" w:rsidRPr="00117DB3" w:rsidRDefault="00117DB3" w:rsidP="00117DB3">
            <w:pPr>
              <w:rPr>
                <w:rFonts w:ascii="Times New Roman" w:eastAsia="Times New Roman" w:hAnsi="Times New Roman" w:cs="Times New Roman"/>
                <w:color w:val="000000"/>
              </w:rPr>
            </w:pPr>
            <w:r w:rsidRPr="00117DB3">
              <w:rPr>
                <w:rFonts w:ascii="Times New Roman" w:eastAsia="Times New Roman" w:hAnsi="Times New Roman" w:cs="Times New Roman"/>
                <w:color w:val="000000"/>
              </w:rPr>
              <w:t>Fast</w:t>
            </w:r>
          </w:p>
        </w:tc>
        <w:tc>
          <w:tcPr>
            <w:tcW w:w="1580" w:type="dxa"/>
            <w:tcBorders>
              <w:top w:val="single" w:sz="4" w:space="0" w:color="8EA9DB"/>
              <w:left w:val="nil"/>
              <w:bottom w:val="single" w:sz="4" w:space="0" w:color="8EA9DB"/>
              <w:right w:val="single" w:sz="4" w:space="0" w:color="8EA9DB"/>
            </w:tcBorders>
            <w:shd w:val="clear" w:color="D9E1F2" w:fill="D9E1F2"/>
            <w:noWrap/>
            <w:vAlign w:val="bottom"/>
            <w:hideMark/>
          </w:tcPr>
          <w:p w14:paraId="7D41F23D" w14:textId="77777777" w:rsidR="00117DB3" w:rsidRPr="00117DB3" w:rsidRDefault="00117DB3" w:rsidP="00117DB3">
            <w:pPr>
              <w:jc w:val="right"/>
              <w:rPr>
                <w:rFonts w:ascii="Times New Roman" w:eastAsia="Times New Roman" w:hAnsi="Times New Roman" w:cs="Times New Roman"/>
                <w:color w:val="000000"/>
              </w:rPr>
            </w:pPr>
            <w:r w:rsidRPr="00117DB3">
              <w:rPr>
                <w:rFonts w:ascii="Times New Roman" w:eastAsia="Times New Roman" w:hAnsi="Times New Roman" w:cs="Times New Roman"/>
                <w:color w:val="000000"/>
              </w:rPr>
              <w:t>1.272064696</w:t>
            </w:r>
          </w:p>
        </w:tc>
      </w:tr>
      <w:tr w:rsidR="00117DB3" w:rsidRPr="00117DB3" w14:paraId="51D342B0" w14:textId="77777777" w:rsidTr="00117DB3">
        <w:trPr>
          <w:trHeight w:val="320"/>
        </w:trPr>
        <w:tc>
          <w:tcPr>
            <w:tcW w:w="1900" w:type="dxa"/>
            <w:tcBorders>
              <w:top w:val="single" w:sz="4" w:space="0" w:color="8EA9DB"/>
              <w:left w:val="single" w:sz="4" w:space="0" w:color="8EA9DB"/>
              <w:bottom w:val="single" w:sz="4" w:space="0" w:color="8EA9DB"/>
              <w:right w:val="nil"/>
            </w:tcBorders>
            <w:shd w:val="clear" w:color="auto" w:fill="auto"/>
            <w:noWrap/>
            <w:vAlign w:val="bottom"/>
            <w:hideMark/>
          </w:tcPr>
          <w:p w14:paraId="52AC8EFF" w14:textId="77777777" w:rsidR="00117DB3" w:rsidRPr="00117DB3" w:rsidRDefault="00117DB3" w:rsidP="00117DB3">
            <w:pPr>
              <w:rPr>
                <w:rFonts w:ascii="Times New Roman" w:eastAsia="Times New Roman" w:hAnsi="Times New Roman" w:cs="Times New Roman"/>
                <w:color w:val="000000"/>
              </w:rPr>
            </w:pPr>
            <w:r w:rsidRPr="00117DB3">
              <w:rPr>
                <w:rFonts w:ascii="Times New Roman" w:eastAsia="Times New Roman" w:hAnsi="Times New Roman" w:cs="Times New Roman"/>
                <w:color w:val="000000"/>
              </w:rPr>
              <w:t>Normal</w:t>
            </w:r>
          </w:p>
        </w:tc>
        <w:tc>
          <w:tcPr>
            <w:tcW w:w="1580" w:type="dxa"/>
            <w:tcBorders>
              <w:top w:val="single" w:sz="4" w:space="0" w:color="8EA9DB"/>
              <w:left w:val="nil"/>
              <w:bottom w:val="single" w:sz="4" w:space="0" w:color="8EA9DB"/>
              <w:right w:val="single" w:sz="4" w:space="0" w:color="8EA9DB"/>
            </w:tcBorders>
            <w:shd w:val="clear" w:color="auto" w:fill="auto"/>
            <w:noWrap/>
            <w:vAlign w:val="bottom"/>
            <w:hideMark/>
          </w:tcPr>
          <w:p w14:paraId="40F6A98C" w14:textId="77777777" w:rsidR="00117DB3" w:rsidRPr="00117DB3" w:rsidRDefault="00117DB3" w:rsidP="00117DB3">
            <w:pPr>
              <w:jc w:val="right"/>
              <w:rPr>
                <w:rFonts w:ascii="Times New Roman" w:eastAsia="Times New Roman" w:hAnsi="Times New Roman" w:cs="Times New Roman"/>
                <w:color w:val="000000"/>
              </w:rPr>
            </w:pPr>
            <w:r w:rsidRPr="00117DB3">
              <w:rPr>
                <w:rFonts w:ascii="Times New Roman" w:eastAsia="Times New Roman" w:hAnsi="Times New Roman" w:cs="Times New Roman"/>
                <w:color w:val="000000"/>
              </w:rPr>
              <w:t>1.368722001</w:t>
            </w:r>
          </w:p>
        </w:tc>
      </w:tr>
      <w:tr w:rsidR="00117DB3" w:rsidRPr="00117DB3" w14:paraId="72AFCC6D" w14:textId="77777777" w:rsidTr="00117DB3">
        <w:trPr>
          <w:trHeight w:val="320"/>
        </w:trPr>
        <w:tc>
          <w:tcPr>
            <w:tcW w:w="1900" w:type="dxa"/>
            <w:tcBorders>
              <w:top w:val="single" w:sz="4" w:space="0" w:color="8EA9DB"/>
              <w:left w:val="single" w:sz="4" w:space="0" w:color="8EA9DB"/>
              <w:bottom w:val="single" w:sz="4" w:space="0" w:color="8EA9DB"/>
              <w:right w:val="nil"/>
            </w:tcBorders>
            <w:shd w:val="clear" w:color="D9E1F2" w:fill="D9E1F2"/>
            <w:noWrap/>
            <w:vAlign w:val="bottom"/>
            <w:hideMark/>
          </w:tcPr>
          <w:p w14:paraId="30B24A2E" w14:textId="77777777" w:rsidR="00117DB3" w:rsidRPr="00117DB3" w:rsidRDefault="00117DB3" w:rsidP="00117DB3">
            <w:pPr>
              <w:rPr>
                <w:rFonts w:ascii="Times New Roman" w:eastAsia="Times New Roman" w:hAnsi="Times New Roman" w:cs="Times New Roman"/>
                <w:color w:val="000000"/>
              </w:rPr>
            </w:pPr>
            <w:r w:rsidRPr="00117DB3">
              <w:rPr>
                <w:rFonts w:ascii="Times New Roman" w:eastAsia="Times New Roman" w:hAnsi="Times New Roman" w:cs="Times New Roman"/>
                <w:color w:val="000000"/>
              </w:rPr>
              <w:t>Slow</w:t>
            </w:r>
          </w:p>
        </w:tc>
        <w:tc>
          <w:tcPr>
            <w:tcW w:w="1580" w:type="dxa"/>
            <w:tcBorders>
              <w:top w:val="single" w:sz="4" w:space="0" w:color="8EA9DB"/>
              <w:left w:val="nil"/>
              <w:bottom w:val="single" w:sz="4" w:space="0" w:color="8EA9DB"/>
              <w:right w:val="single" w:sz="4" w:space="0" w:color="8EA9DB"/>
            </w:tcBorders>
            <w:shd w:val="clear" w:color="D9E1F2" w:fill="D9E1F2"/>
            <w:noWrap/>
            <w:vAlign w:val="bottom"/>
            <w:hideMark/>
          </w:tcPr>
          <w:p w14:paraId="42D4A44C" w14:textId="77777777" w:rsidR="00117DB3" w:rsidRPr="00117DB3" w:rsidRDefault="00117DB3" w:rsidP="00117DB3">
            <w:pPr>
              <w:jc w:val="right"/>
              <w:rPr>
                <w:rFonts w:ascii="Times New Roman" w:eastAsia="Times New Roman" w:hAnsi="Times New Roman" w:cs="Times New Roman"/>
                <w:color w:val="000000"/>
              </w:rPr>
            </w:pPr>
            <w:r w:rsidRPr="00117DB3">
              <w:rPr>
                <w:rFonts w:ascii="Times New Roman" w:eastAsia="Times New Roman" w:hAnsi="Times New Roman" w:cs="Times New Roman"/>
                <w:color w:val="000000"/>
              </w:rPr>
              <w:t>1.470671871</w:t>
            </w:r>
          </w:p>
        </w:tc>
      </w:tr>
    </w:tbl>
    <w:p w14:paraId="0AAFC64C" w14:textId="5D42631D" w:rsidR="00117DB3" w:rsidRPr="000F5576" w:rsidRDefault="00117DB3" w:rsidP="00117DB3">
      <w:pPr>
        <w:jc w:val="center"/>
        <w:rPr>
          <w:rFonts w:ascii="Times New Roman" w:hAnsi="Times New Roman" w:cs="Times New Roman"/>
        </w:rPr>
      </w:pPr>
    </w:p>
    <w:p w14:paraId="56E13091" w14:textId="2EACF8C6" w:rsidR="00117DB3" w:rsidRPr="000F5576" w:rsidRDefault="00117DB3" w:rsidP="00117DB3">
      <w:pPr>
        <w:jc w:val="center"/>
        <w:rPr>
          <w:rFonts w:ascii="Times New Roman" w:hAnsi="Times New Roman" w:cs="Times New Roman"/>
        </w:rPr>
      </w:pPr>
      <w:r w:rsidRPr="000F5576">
        <w:rPr>
          <w:rFonts w:ascii="Times New Roman" w:hAnsi="Times New Roman" w:cs="Times New Roman"/>
        </w:rPr>
        <w:t>Table 8: the proportion of the length of vowels preceding voiced consonants to the length of vowels preceding voiceless consonants – can be interpreted as the “strength” of the VE</w:t>
      </w:r>
    </w:p>
    <w:p w14:paraId="17B46EF7" w14:textId="0011AFFC" w:rsidR="003C6223" w:rsidRPr="00276D24" w:rsidRDefault="003C6223" w:rsidP="003C6223">
      <w:pPr>
        <w:rPr>
          <w:rFonts w:ascii="Times New Roman" w:hAnsi="Times New Roman" w:cs="Times New Roman"/>
        </w:rPr>
      </w:pPr>
    </w:p>
    <w:p w14:paraId="4198F724" w14:textId="033AE9A5" w:rsidR="003C6223" w:rsidRPr="00276D24" w:rsidRDefault="000F5576" w:rsidP="003C6223">
      <w:pPr>
        <w:rPr>
          <w:rFonts w:ascii="Times New Roman" w:hAnsi="Times New Roman" w:cs="Times New Roman"/>
          <w:b/>
          <w:bCs/>
        </w:rPr>
      </w:pPr>
      <w:r w:rsidRPr="00276D24">
        <w:rPr>
          <w:rFonts w:ascii="Times New Roman" w:hAnsi="Times New Roman" w:cs="Times New Roman"/>
          <w:b/>
          <w:bCs/>
        </w:rPr>
        <w:t>6. Discussion</w:t>
      </w:r>
      <w:r w:rsidR="00276D24" w:rsidRPr="00276D24">
        <w:rPr>
          <w:rFonts w:ascii="Times New Roman" w:hAnsi="Times New Roman" w:cs="Times New Roman"/>
          <w:b/>
          <w:bCs/>
        </w:rPr>
        <w:t xml:space="preserve"> of results and problems</w:t>
      </w:r>
    </w:p>
    <w:p w14:paraId="5E8DAAC6" w14:textId="7BDD5314" w:rsidR="003C6223" w:rsidRPr="00276D24" w:rsidRDefault="003C6223" w:rsidP="003C6223">
      <w:pPr>
        <w:rPr>
          <w:rFonts w:ascii="Times New Roman" w:hAnsi="Times New Roman" w:cs="Times New Roman"/>
        </w:rPr>
      </w:pPr>
    </w:p>
    <w:p w14:paraId="74C92EB5" w14:textId="12950AC8" w:rsidR="003C6223" w:rsidRPr="00276D24" w:rsidRDefault="00276D24" w:rsidP="003C6223">
      <w:pPr>
        <w:rPr>
          <w:rFonts w:ascii="Times New Roman" w:hAnsi="Times New Roman" w:cs="Times New Roman"/>
          <w:b/>
          <w:bCs/>
        </w:rPr>
      </w:pPr>
      <w:r w:rsidRPr="00276D24">
        <w:rPr>
          <w:rFonts w:ascii="Times New Roman" w:hAnsi="Times New Roman" w:cs="Times New Roman"/>
          <w:b/>
          <w:bCs/>
        </w:rPr>
        <w:t>6.1 Observations</w:t>
      </w:r>
    </w:p>
    <w:p w14:paraId="087DCBA0" w14:textId="65301F7D" w:rsidR="006A70D6" w:rsidRDefault="00276D24" w:rsidP="006A70D6">
      <w:pPr>
        <w:pStyle w:val="NormalWeb"/>
        <w:ind w:firstLine="720"/>
        <w:rPr>
          <w:color w:val="000000" w:themeColor="text1"/>
        </w:rPr>
      </w:pPr>
      <w:r>
        <w:rPr>
          <w:color w:val="000000" w:themeColor="text1"/>
        </w:rPr>
        <w:t xml:space="preserve">These results show that as speech rate increases (“Fast” rate), the VE diminishes and as speech rate decreases (“Slow” rate), the VE increases. This is shown most clearly in Plots 1 and 2, where Plot 2 shows the difference in avg vowel length increasing at a Slow rate of speech and decreasing at a Fast rate of speech. Another way to put this result is that vowels preceding voiced and voiceless consonants were </w:t>
      </w:r>
      <w:r>
        <w:rPr>
          <w:i/>
          <w:iCs/>
          <w:color w:val="000000" w:themeColor="text1"/>
        </w:rPr>
        <w:t>more</w:t>
      </w:r>
      <w:r>
        <w:rPr>
          <w:color w:val="000000" w:themeColor="text1"/>
        </w:rPr>
        <w:t xml:space="preserve"> similar than normal in fast speech and </w:t>
      </w:r>
      <w:r>
        <w:rPr>
          <w:i/>
          <w:iCs/>
          <w:color w:val="000000" w:themeColor="text1"/>
        </w:rPr>
        <w:t xml:space="preserve">less </w:t>
      </w:r>
      <w:r>
        <w:rPr>
          <w:color w:val="000000" w:themeColor="text1"/>
        </w:rPr>
        <w:t xml:space="preserve">similar than normal in slow speech. </w:t>
      </w:r>
    </w:p>
    <w:p w14:paraId="0234F70C" w14:textId="578AD143" w:rsidR="006A70D6" w:rsidRDefault="00343AC4" w:rsidP="006A70D6">
      <w:pPr>
        <w:pStyle w:val="NormalWeb"/>
        <w:ind w:firstLine="720"/>
        <w:rPr>
          <w:color w:val="000000" w:themeColor="text1"/>
        </w:rPr>
      </w:pPr>
      <w:r>
        <w:rPr>
          <w:color w:val="000000" w:themeColor="text1"/>
        </w:rPr>
        <w:t xml:space="preserve">In analyzing my data using the values from Table 7, I observed that Fast vowels were </w:t>
      </w:r>
      <w:commentRangeStart w:id="16"/>
      <w:r>
        <w:rPr>
          <w:color w:val="000000" w:themeColor="text1"/>
        </w:rPr>
        <w:t>7.06% shorter than Normal vowels and Slow vowels were 7.45%</w:t>
      </w:r>
      <w:commentRangeEnd w:id="16"/>
      <w:r w:rsidR="008513E9">
        <w:rPr>
          <w:rStyle w:val="CommentReference"/>
          <w:rFonts w:asciiTheme="minorHAnsi" w:eastAsiaTheme="minorHAnsi" w:hAnsiTheme="minorHAnsi" w:cstheme="minorBidi"/>
        </w:rPr>
        <w:commentReference w:id="16"/>
      </w:r>
      <w:r>
        <w:rPr>
          <w:color w:val="000000" w:themeColor="text1"/>
        </w:rPr>
        <w:t xml:space="preserve"> longer than Normal vowels. </w:t>
      </w:r>
      <w:r w:rsidRPr="001215A7">
        <w:rPr>
          <w:strike/>
          <w:color w:val="000000" w:themeColor="text1"/>
          <w:rPrChange w:id="17" w:author="Durvasula, Karthik" w:date="2021-12-05T00:19:00Z">
            <w:rPr>
              <w:color w:val="000000" w:themeColor="text1"/>
            </w:rPr>
          </w:rPrChange>
        </w:rPr>
        <w:t xml:space="preserve">At the same time, using the values in Table 6, Fast vowels were 37.18% more similar than Normal vowels in duration and Slow vowels were 69.96% more different than Normal vowels. </w:t>
      </w:r>
      <w:r>
        <w:rPr>
          <w:color w:val="000000" w:themeColor="text1"/>
        </w:rPr>
        <w:t>The difference in those percentages (37.18 – 7.06 = 30.12% for Fast vowels) and (69.96 – 7.45 = 62.51% for Slow</w:t>
      </w:r>
      <w:r w:rsidR="005D2D1A">
        <w:rPr>
          <w:color w:val="000000" w:themeColor="text1"/>
        </w:rPr>
        <w:t xml:space="preserve"> vowels) is a change in the VE that is </w:t>
      </w:r>
      <w:r w:rsidR="005D2D1A">
        <w:rPr>
          <w:i/>
          <w:iCs/>
          <w:color w:val="000000" w:themeColor="text1"/>
        </w:rPr>
        <w:t xml:space="preserve">not </w:t>
      </w:r>
      <w:r w:rsidR="005D2D1A">
        <w:rPr>
          <w:color w:val="000000" w:themeColor="text1"/>
        </w:rPr>
        <w:t xml:space="preserve">accounted for by the change in speech rate, as measured by the length of vowels. This means that the VE changes more than the rate of speech by 30.12% and 62.51% for Fast and Slow vowels respectively. </w:t>
      </w:r>
    </w:p>
    <w:p w14:paraId="054B0B7E" w14:textId="3447A4B3" w:rsidR="00B9206E" w:rsidRDefault="00B9206E" w:rsidP="00B9206E">
      <w:pPr>
        <w:pStyle w:val="NormalWeb"/>
        <w:ind w:firstLine="720"/>
        <w:rPr>
          <w:color w:val="000000" w:themeColor="text1"/>
        </w:rPr>
      </w:pPr>
      <w:r>
        <w:rPr>
          <w:color w:val="000000" w:themeColor="text1"/>
        </w:rPr>
        <w:t xml:space="preserve">As Table 8 shows, it is neither the case that VE scales up and down with speech rate to maintain a consistent proportion (of vowel length preceding voiced/voiceless consonants), nor is it the case that this difference is explained by the change in speech rate (previous paragraph). The theory that this change in VE could be explained by the change in speech rate was primarily </w:t>
      </w:r>
      <w:r>
        <w:rPr>
          <w:color w:val="000000" w:themeColor="text1"/>
        </w:rPr>
        <w:lastRenderedPageBreak/>
        <w:t xml:space="preserve">based on the idea of the compression of vowels at a fast speech rate. My thought was that when given a smaller window of time to articulate a word (fast speech rate), the more similar the vowels would be in a voiced and voiceless context. Given the physical constraints of articulating sounds, when speaking at a faster rate, the speaker has to choose (unconsciously) where to shorten the length of certain sounds. </w:t>
      </w:r>
      <w:commentRangeStart w:id="18"/>
      <w:r>
        <w:rPr>
          <w:color w:val="000000" w:themeColor="text1"/>
        </w:rPr>
        <w:t xml:space="preserve">There seems to be a lower bound on the length of time it </w:t>
      </w:r>
      <w:commentRangeEnd w:id="18"/>
      <w:r w:rsidR="00790A2B">
        <w:rPr>
          <w:rStyle w:val="CommentReference"/>
          <w:rFonts w:asciiTheme="minorHAnsi" w:eastAsiaTheme="minorHAnsi" w:hAnsiTheme="minorHAnsi" w:cstheme="minorBidi"/>
        </w:rPr>
        <w:commentReference w:id="18"/>
      </w:r>
      <w:r>
        <w:rPr>
          <w:color w:val="000000" w:themeColor="text1"/>
        </w:rPr>
        <w:t xml:space="preserve">takes to articulate certain sounds without the speech becoming completely impossible to understand. It seems like it is then a necessity to take away portions of speech disproportionately. </w:t>
      </w:r>
      <w:commentRangeStart w:id="19"/>
      <w:r>
        <w:rPr>
          <w:color w:val="000000" w:themeColor="text1"/>
        </w:rPr>
        <w:t xml:space="preserve">For example, if a speaker is speaking at a rate two times the normal rate, </w:t>
      </w:r>
      <w:r w:rsidR="00BA3A52">
        <w:rPr>
          <w:color w:val="000000" w:themeColor="text1"/>
        </w:rPr>
        <w:t xml:space="preserve">perhaps </w:t>
      </w:r>
      <w:r>
        <w:rPr>
          <w:color w:val="000000" w:themeColor="text1"/>
        </w:rPr>
        <w:t xml:space="preserve">they cannot feasibly make every part of every sound half as fast. </w:t>
      </w:r>
      <w:commentRangeEnd w:id="19"/>
      <w:r w:rsidR="00B4429F">
        <w:rPr>
          <w:rStyle w:val="CommentReference"/>
          <w:rFonts w:asciiTheme="minorHAnsi" w:eastAsiaTheme="minorHAnsi" w:hAnsiTheme="minorHAnsi" w:cstheme="minorBidi"/>
        </w:rPr>
        <w:commentReference w:id="19"/>
      </w:r>
      <w:r>
        <w:rPr>
          <w:color w:val="000000" w:themeColor="text1"/>
        </w:rPr>
        <w:t xml:space="preserve">We can compare this to an audio recording that is sped up to two times its original rate, in which case we can assume that every part of every sound is taking half the time to play. The consequence of a faster rate of speech then is less perceptual distance between voiced and voiceless consonants via a diminished VE and vice versa for a slow rate. It is ultimately most important that there is a difference in VE between speech rates at all. </w:t>
      </w:r>
    </w:p>
    <w:p w14:paraId="26C70997" w14:textId="560941B9" w:rsidR="00BA3A52" w:rsidRPr="00D35363" w:rsidRDefault="00BA3A52" w:rsidP="00BA3A52">
      <w:pPr>
        <w:pStyle w:val="NormalWeb"/>
        <w:ind w:firstLine="720"/>
      </w:pPr>
      <w:r>
        <w:rPr>
          <w:color w:val="000000" w:themeColor="text1"/>
        </w:rPr>
        <w:t>Also important to note is the fact that the VE is not consistent between speech rates. This is not a feature that is unaffected by speech rates, r</w:t>
      </w:r>
      <w:r w:rsidRPr="00D35363">
        <w:rPr>
          <w:color w:val="000000" w:themeColor="text1"/>
        </w:rPr>
        <w:t>ather it does seem to be inversely correlated with speech rate based on Plot 2. Solé 2007 states that “</w:t>
      </w:r>
      <w:r w:rsidRPr="00D35363">
        <w:t>low-level phonetic effects remain constant across rates or should vary in a way that could be explained by physical and physiological principles of speech motor control</w:t>
      </w:r>
      <w:r>
        <w:t xml:space="preserve">” (p. 314). This suggests that the VE is </w:t>
      </w:r>
      <w:r>
        <w:rPr>
          <w:i/>
          <w:iCs/>
        </w:rPr>
        <w:t xml:space="preserve">not </w:t>
      </w:r>
      <w:r>
        <w:t>one of these “low-level phonetic effects.” So according to Sol</w:t>
      </w:r>
      <w:r w:rsidRPr="00D35363">
        <w:rPr>
          <w:color w:val="000000" w:themeColor="text1"/>
        </w:rPr>
        <w:t>é</w:t>
      </w:r>
      <w:r>
        <w:rPr>
          <w:color w:val="000000" w:themeColor="text1"/>
        </w:rPr>
        <w:t xml:space="preserve">, </w:t>
      </w:r>
      <w:r w:rsidRPr="00D35363">
        <w:rPr>
          <w:color w:val="000000" w:themeColor="text1"/>
        </w:rPr>
        <w:t xml:space="preserve">the VE must be </w:t>
      </w:r>
      <w:r>
        <w:rPr>
          <w:color w:val="000000" w:themeColor="text1"/>
        </w:rPr>
        <w:t>one of the acoustic properties</w:t>
      </w:r>
      <w:r w:rsidRPr="00D35363">
        <w:rPr>
          <w:color w:val="000000" w:themeColor="text1"/>
        </w:rPr>
        <w:t xml:space="preserve"> </w:t>
      </w:r>
      <w:r>
        <w:rPr>
          <w:color w:val="000000" w:themeColor="text1"/>
        </w:rPr>
        <w:t>“</w:t>
      </w:r>
      <w:r w:rsidRPr="00D35363">
        <w:t xml:space="preserve">targeted by the speaker </w:t>
      </w:r>
      <w:r>
        <w:t xml:space="preserve">[which] </w:t>
      </w:r>
      <w:r w:rsidRPr="00D35363">
        <w:t>adjust to durational variations triggered by changes in speaking rate so as to maintain a constant perceptual distance across rates” (p</w:t>
      </w:r>
      <w:r>
        <w:t>. 31</w:t>
      </w:r>
      <w:r w:rsidRPr="00D35363">
        <w:t xml:space="preserve">4). </w:t>
      </w:r>
      <w:r>
        <w:t>In laying out this dichotomy, Sol</w:t>
      </w:r>
      <w:r w:rsidRPr="009E1916">
        <w:t>é refers to several propo</w:t>
      </w:r>
      <w:r>
        <w:t>sals on the subject and notes that all of them state that “variations in segment duration… trigger the temporal adaptation of features planned by the speaker, but have no consequence (or merely phonetically predictable consequences) on low-level mechanical effects” (p. 314). “Segment duration” here can be taken to mean speech rate given our context.</w:t>
      </w:r>
    </w:p>
    <w:p w14:paraId="474992FD" w14:textId="2AF17797" w:rsidR="0028349C" w:rsidRDefault="0028349C" w:rsidP="0028349C">
      <w:pPr>
        <w:pStyle w:val="NormalWeb"/>
        <w:ind w:firstLine="720"/>
      </w:pPr>
      <w:r w:rsidRPr="00D35363">
        <w:rPr>
          <w:color w:val="000000" w:themeColor="text1"/>
        </w:rPr>
        <w:t xml:space="preserve">According </w:t>
      </w:r>
      <w:commentRangeStart w:id="20"/>
      <w:r w:rsidRPr="00D35363">
        <w:rPr>
          <w:color w:val="000000" w:themeColor="text1"/>
        </w:rPr>
        <w:t>to Solé 20</w:t>
      </w:r>
      <w:r>
        <w:rPr>
          <w:color w:val="000000" w:themeColor="text1"/>
        </w:rPr>
        <w:t>0</w:t>
      </w:r>
      <w:r w:rsidRPr="00D35363">
        <w:rPr>
          <w:color w:val="000000" w:themeColor="text1"/>
        </w:rPr>
        <w:t xml:space="preserve">7, which references Cuartero (forthcoming), </w:t>
      </w:r>
      <w:commentRangeEnd w:id="20"/>
      <w:r w:rsidR="00196A68">
        <w:rPr>
          <w:rStyle w:val="CommentReference"/>
          <w:rFonts w:asciiTheme="minorHAnsi" w:eastAsiaTheme="minorHAnsi" w:hAnsiTheme="minorHAnsi" w:cstheme="minorBidi"/>
        </w:rPr>
        <w:commentReference w:id="20"/>
      </w:r>
      <w:r w:rsidRPr="00D35363">
        <w:rPr>
          <w:color w:val="000000" w:themeColor="text1"/>
        </w:rPr>
        <w:t>it was found that “</w:t>
      </w:r>
      <w:r w:rsidRPr="00D35363">
        <w:t>in English, slower speaking rates increased the size of the intended vowel duration contrast before voiced and voiceless stops, that is to say, vowel-duration differences are proportional to the duration of the vowel, larger for longer vowels at slower rates and smaller for shorter</w:t>
      </w:r>
      <w:r w:rsidRPr="00386C44">
        <w:t xml:space="preserve"> vowels at fast rates</w:t>
      </w:r>
      <w:r>
        <w:t xml:space="preserve">” (p. 318). This is somewhat similar to my results in that the absolute difference between vowels preceding voiced and voiceless consonants increases at slow speech rates (and vice versa), </w:t>
      </w:r>
      <w:commentRangeStart w:id="21"/>
      <w:r>
        <w:t>but the change in my results is not proportional</w:t>
      </w:r>
      <w:commentRangeEnd w:id="21"/>
      <w:r w:rsidR="005606BE">
        <w:rPr>
          <w:rStyle w:val="CommentReference"/>
          <w:rFonts w:asciiTheme="minorHAnsi" w:eastAsiaTheme="minorHAnsi" w:hAnsiTheme="minorHAnsi" w:cstheme="minorBidi"/>
        </w:rPr>
        <w:commentReference w:id="21"/>
      </w:r>
      <w:r>
        <w:t xml:space="preserve">. Rather, the VE is increased in relative terms for slow speech rate and diminished in relative terms for fast speech rate. </w:t>
      </w:r>
    </w:p>
    <w:p w14:paraId="0C85B626" w14:textId="01691AFB" w:rsidR="00CA1CAD" w:rsidRDefault="00CA1CAD" w:rsidP="00CA1CAD">
      <w:pPr>
        <w:pStyle w:val="NormalWeb"/>
        <w:ind w:firstLine="720"/>
      </w:pPr>
      <w:r>
        <w:t xml:space="preserve">According to Kluender et al. 1988, “vowel-length differences associated with the voicing distinction are used by language communities to enhance perceptually the closure-duration cue” (p. 157). This positions vowel length as one among multiple effects that work in concert to indicate to listeners the voicing status of a consonant in medial or final position. </w:t>
      </w:r>
    </w:p>
    <w:p w14:paraId="0E65471C" w14:textId="54E9CB2F" w:rsidR="00CA1CAD" w:rsidRDefault="0028349C" w:rsidP="00CA1CAD">
      <w:pPr>
        <w:pStyle w:val="NormalWeb"/>
        <w:ind w:firstLine="720"/>
      </w:pPr>
      <w:r>
        <w:t xml:space="preserve">This leaves the results of my experiment in a sort of middle-ground, as far as I can tell given what I know right now and have read. There certainly is a change in the absolute difference in length between vowels preceding voiced vs voiceless consonants. However, this </w:t>
      </w:r>
      <w:r>
        <w:lastRenderedPageBreak/>
        <w:t>change is not proportional. My initial reaction was to call the VE one of the “</w:t>
      </w:r>
      <w:r w:rsidRPr="00D35363">
        <w:t>low-level phonetic effects</w:t>
      </w:r>
      <w:r>
        <w:t>” that could vary in a way which is “</w:t>
      </w:r>
      <w:r w:rsidRPr="00D35363">
        <w:t>explained by physical and physiological principles of speech motor control</w:t>
      </w:r>
      <w:r>
        <w:t>”.</w:t>
      </w:r>
      <w:commentRangeStart w:id="22"/>
      <w:r>
        <w:t xml:space="preserve"> Yet the inverse correlation between the VE and speech rate indicates that it must indeed be an acoustic feature targeted by speakers. </w:t>
      </w:r>
      <w:commentRangeEnd w:id="22"/>
      <w:r w:rsidR="001A5BA8">
        <w:rPr>
          <w:rStyle w:val="CommentReference"/>
          <w:rFonts w:asciiTheme="minorHAnsi" w:eastAsiaTheme="minorHAnsi" w:hAnsiTheme="minorHAnsi" w:cstheme="minorBidi"/>
        </w:rPr>
        <w:commentReference w:id="22"/>
      </w:r>
      <w:r>
        <w:t xml:space="preserve">On top of that, it is widely recognized that the VE is larger than can be explained by factors of articulation, as discussed by Tanner (2019).  However, the adjustment made to vowel durations at different rates of speech does </w:t>
      </w:r>
      <w:r>
        <w:rPr>
          <w:i/>
          <w:iCs/>
        </w:rPr>
        <w:t>not</w:t>
      </w:r>
      <w:r>
        <w:t xml:space="preserve"> maintain a constant perceptual distance </w:t>
      </w:r>
      <w:commentRangeStart w:id="23"/>
      <w:commentRangeStart w:id="24"/>
      <w:r>
        <w:t xml:space="preserve">between voiced and voiceless sounds. This may be the result of a mistake I made by measuring vowel duration only. </w:t>
      </w:r>
      <w:commentRangeEnd w:id="23"/>
      <w:r w:rsidR="00F80064">
        <w:rPr>
          <w:rStyle w:val="CommentReference"/>
          <w:rFonts w:asciiTheme="minorHAnsi" w:eastAsiaTheme="minorHAnsi" w:hAnsiTheme="minorHAnsi" w:cstheme="minorBidi"/>
        </w:rPr>
        <w:commentReference w:id="23"/>
      </w:r>
      <w:commentRangeEnd w:id="24"/>
      <w:r w:rsidR="00F80064">
        <w:rPr>
          <w:rStyle w:val="CommentReference"/>
          <w:rFonts w:asciiTheme="minorHAnsi" w:eastAsiaTheme="minorHAnsi" w:hAnsiTheme="minorHAnsi" w:cstheme="minorBidi"/>
        </w:rPr>
        <w:commentReference w:id="24"/>
      </w:r>
      <w:r>
        <w:t>According to Solé 2007, “the cue to postvocalic obstruent voicing has been characterized as a change in the ratio of the vowel-to-consonant duration in the syllable,” (p. 315)</w:t>
      </w:r>
      <w:r w:rsidR="00CA1CAD">
        <w:t>.</w:t>
      </w:r>
      <w:r>
        <w:t xml:space="preserve"> </w:t>
      </w:r>
      <w:r w:rsidR="00A773C6">
        <w:t xml:space="preserve">In fact, Port and Dalby assert that “the C/V ratio is the primary factor employed by the subjects to decide on the voicing value of the medial consonants…” in an experiment on a topic similar to this one. </w:t>
      </w:r>
      <w:r>
        <w:t xml:space="preserve">This ratio was not taken into account in my experiment. I instead used vowel length as the measured value given that there was so much variation in the pronunciation of the stops due to glottalization. </w:t>
      </w:r>
      <w:commentRangeStart w:id="25"/>
      <w:r>
        <w:t>It could be the case that the VE remains proportional at different speech rates when the consonant duration is taken into account.</w:t>
      </w:r>
      <w:commentRangeEnd w:id="25"/>
      <w:r w:rsidR="00BF4812">
        <w:rPr>
          <w:rStyle w:val="CommentReference"/>
          <w:rFonts w:asciiTheme="minorHAnsi" w:eastAsiaTheme="minorHAnsi" w:hAnsiTheme="minorHAnsi" w:cstheme="minorBidi"/>
        </w:rPr>
        <w:commentReference w:id="25"/>
      </w:r>
      <w:r>
        <w:t xml:space="preserve"> As of now, this would be my assumption, given that Sol</w:t>
      </w:r>
      <w:r w:rsidRPr="009B1476">
        <w:t>é 2</w:t>
      </w:r>
      <w:r>
        <w:t xml:space="preserve">007 seems to find that the effect of things like the VE varies proportionally to the speech rate in English, as referenced above. </w:t>
      </w:r>
    </w:p>
    <w:p w14:paraId="6F7C0EA7" w14:textId="40445B71" w:rsidR="00B9206E" w:rsidRDefault="0028349C" w:rsidP="00B9206E">
      <w:pPr>
        <w:pStyle w:val="NormalWeb"/>
        <w:rPr>
          <w:b/>
          <w:bCs/>
          <w:color w:val="000000" w:themeColor="text1"/>
        </w:rPr>
      </w:pPr>
      <w:r w:rsidRPr="0028349C">
        <w:rPr>
          <w:b/>
          <w:bCs/>
          <w:color w:val="000000" w:themeColor="text1"/>
        </w:rPr>
        <w:t>6.2 Problems</w:t>
      </w:r>
    </w:p>
    <w:p w14:paraId="6EF088F2" w14:textId="5B5779CC" w:rsidR="0028349C" w:rsidRPr="00CD3F99" w:rsidRDefault="0028349C" w:rsidP="0028349C">
      <w:pPr>
        <w:pStyle w:val="NormalWeb"/>
        <w:ind w:firstLine="720"/>
        <w:rPr>
          <w:color w:val="000000" w:themeColor="text1"/>
        </w:rPr>
      </w:pPr>
      <w:r>
        <w:rPr>
          <w:color w:val="000000" w:themeColor="text1"/>
        </w:rPr>
        <w:t xml:space="preserve">A potential issue is that I used vowel length as a measurement for speech rate when calculating exactly how fast or slow the “Fast” and “Slow” vowels were compared to normal. This assumes that vowel length changes proportionally with speech rate. This may well be the case, but it could be a better idea to measure the length of each carrier phrase to determine </w:t>
      </w:r>
      <w:r w:rsidRPr="00CD3F99">
        <w:rPr>
          <w:color w:val="000000" w:themeColor="text1"/>
        </w:rPr>
        <w:t>speech rate, which is something that could be done moving forward.</w:t>
      </w:r>
    </w:p>
    <w:p w14:paraId="1C427B87" w14:textId="383CB94C" w:rsidR="00117DB3" w:rsidRDefault="0028349C" w:rsidP="00A854BC">
      <w:pPr>
        <w:pStyle w:val="NormalWeb"/>
        <w:rPr>
          <w:color w:val="000000" w:themeColor="text1"/>
        </w:rPr>
      </w:pPr>
      <w:r w:rsidRPr="00CD3F99">
        <w:rPr>
          <w:color w:val="000000" w:themeColor="text1"/>
        </w:rPr>
        <w:tab/>
        <w:t xml:space="preserve">It is possible that the size of the VE in my results was diminished by the frequency of the voiced and voiceless groups being slightly different. Given that the voiced frequency was </w:t>
      </w:r>
      <w:commentRangeStart w:id="26"/>
      <w:r w:rsidRPr="00CD3F99">
        <w:rPr>
          <w:color w:val="000000" w:themeColor="text1"/>
        </w:rPr>
        <w:t xml:space="preserve">2.9 while </w:t>
      </w:r>
      <w:r w:rsidRPr="00EF052B">
        <w:rPr>
          <w:color w:val="000000" w:themeColor="text1"/>
        </w:rPr>
        <w:t>the voiceless frequency was 2.55</w:t>
      </w:r>
      <w:commentRangeEnd w:id="26"/>
      <w:r w:rsidR="000F2363">
        <w:rPr>
          <w:rStyle w:val="CommentReference"/>
          <w:rFonts w:asciiTheme="minorHAnsi" w:eastAsiaTheme="minorHAnsi" w:hAnsiTheme="minorHAnsi" w:cstheme="minorBidi"/>
        </w:rPr>
        <w:commentReference w:id="26"/>
      </w:r>
      <w:r w:rsidRPr="00EF052B">
        <w:rPr>
          <w:color w:val="000000" w:themeColor="text1"/>
        </w:rPr>
        <w:t xml:space="preserve">, I had to make a judgement that these were sufficiently similar. The purpose of the experiment was not to simply judge the size of the VE so in my opinion this should not have a significant impact on the results with regards to the </w:t>
      </w:r>
      <w:r w:rsidRPr="00EF052B">
        <w:rPr>
          <w:i/>
          <w:iCs/>
          <w:color w:val="000000" w:themeColor="text1"/>
        </w:rPr>
        <w:t>change</w:t>
      </w:r>
      <w:r w:rsidRPr="00EF052B">
        <w:rPr>
          <w:color w:val="000000" w:themeColor="text1"/>
        </w:rPr>
        <w:t xml:space="preserve"> in VE at different speech rates. </w:t>
      </w:r>
    </w:p>
    <w:p w14:paraId="62CBD03B" w14:textId="560D4650" w:rsidR="00117DB3" w:rsidRPr="00CA1CAD" w:rsidRDefault="00CA1CAD" w:rsidP="00CA1CAD">
      <w:pPr>
        <w:pStyle w:val="NormalWeb"/>
        <w:ind w:firstLine="720"/>
        <w:rPr>
          <w:color w:val="000000" w:themeColor="text1"/>
        </w:rPr>
      </w:pPr>
      <w:r>
        <w:rPr>
          <w:color w:val="000000" w:themeColor="text1"/>
        </w:rPr>
        <w:t xml:space="preserve">Ultimately it would be best to do several more measurements of my data, including consonant closure durations and C/V ratios to use the other methods of measuring the VE found in the literature mentioned. </w:t>
      </w:r>
    </w:p>
    <w:p w14:paraId="64DAABD7" w14:textId="2E939F93" w:rsidR="00117DB3" w:rsidRPr="00EF052B" w:rsidRDefault="00BE1323" w:rsidP="00EF052B">
      <w:pPr>
        <w:rPr>
          <w:rFonts w:ascii="Times New Roman" w:hAnsi="Times New Roman" w:cs="Times New Roman"/>
          <w:b/>
          <w:bCs/>
        </w:rPr>
      </w:pPr>
      <w:r w:rsidRPr="00EF052B">
        <w:rPr>
          <w:rFonts w:ascii="Times New Roman" w:hAnsi="Times New Roman" w:cs="Times New Roman"/>
          <w:b/>
          <w:bCs/>
        </w:rPr>
        <w:t>Bibliography</w:t>
      </w:r>
    </w:p>
    <w:p w14:paraId="623A73DD" w14:textId="77777777" w:rsidR="008C2AC0" w:rsidRPr="00EF052B" w:rsidRDefault="008C2AC0" w:rsidP="005C7D8F">
      <w:pPr>
        <w:rPr>
          <w:rFonts w:ascii="Times New Roman" w:hAnsi="Times New Roman" w:cs="Times New Roman"/>
        </w:rPr>
      </w:pPr>
    </w:p>
    <w:p w14:paraId="48D38A17" w14:textId="77777777" w:rsidR="00364EF4" w:rsidRPr="00EF052B" w:rsidRDefault="00364EF4" w:rsidP="00364EF4">
      <w:pPr>
        <w:ind w:left="720" w:hanging="720"/>
        <w:rPr>
          <w:rFonts w:ascii="Times New Roman" w:hAnsi="Times New Roman" w:cs="Times New Roman"/>
          <w:color w:val="000000" w:themeColor="text1"/>
        </w:rPr>
      </w:pPr>
      <w:r w:rsidRPr="00EF052B">
        <w:rPr>
          <w:rFonts w:ascii="Times New Roman" w:hAnsi="Times New Roman" w:cs="Times New Roman"/>
          <w:color w:val="000000" w:themeColor="text1"/>
          <w:shd w:val="clear" w:color="auto" w:fill="FFFFFF"/>
        </w:rPr>
        <w:t>Solé, M.J. 2007. </w:t>
      </w:r>
      <w:hyperlink r:id="rId14" w:history="1">
        <w:r w:rsidRPr="00EF052B">
          <w:rPr>
            <w:rFonts w:ascii="Times New Roman" w:hAnsi="Times New Roman" w:cs="Times New Roman"/>
            <w:color w:val="000000" w:themeColor="text1"/>
          </w:rPr>
          <w:t>Controlled and mechanical properties in speech: a review of the literature</w:t>
        </w:r>
      </w:hyperlink>
      <w:r w:rsidRPr="00EF052B">
        <w:rPr>
          <w:rFonts w:ascii="Times New Roman" w:hAnsi="Times New Roman" w:cs="Times New Roman"/>
          <w:color w:val="000000" w:themeColor="text1"/>
          <w:shd w:val="clear" w:color="auto" w:fill="FFFFFF"/>
        </w:rPr>
        <w:t>. In Solé, M.J, Beddor, P. &amp; M. Ohala (eds.). </w:t>
      </w:r>
      <w:r w:rsidRPr="00EF052B">
        <w:rPr>
          <w:rFonts w:ascii="Times New Roman" w:hAnsi="Times New Roman" w:cs="Times New Roman"/>
          <w:i/>
          <w:iCs/>
          <w:color w:val="000000" w:themeColor="text1"/>
        </w:rPr>
        <w:t>Experimental Approaches to Phonology.</w:t>
      </w:r>
      <w:r w:rsidRPr="00EF052B">
        <w:rPr>
          <w:rFonts w:ascii="Times New Roman" w:hAnsi="Times New Roman" w:cs="Times New Roman"/>
          <w:color w:val="000000" w:themeColor="text1"/>
          <w:shd w:val="clear" w:color="auto" w:fill="FFFFFF"/>
        </w:rPr>
        <w:t> Oxford: Oxford University Press, 302-321. </w:t>
      </w:r>
    </w:p>
    <w:p w14:paraId="76657FCD" w14:textId="77777777" w:rsidR="00364EF4" w:rsidRPr="00EF052B" w:rsidRDefault="00364EF4" w:rsidP="00364EF4">
      <w:pPr>
        <w:ind w:left="720" w:hanging="720"/>
        <w:rPr>
          <w:rFonts w:ascii="Times New Roman" w:hAnsi="Times New Roman" w:cs="Times New Roman"/>
          <w:color w:val="000000" w:themeColor="text1"/>
        </w:rPr>
      </w:pPr>
      <w:r w:rsidRPr="00EF052B">
        <w:rPr>
          <w:rFonts w:ascii="Times New Roman" w:hAnsi="Times New Roman" w:cs="Times New Roman"/>
          <w:color w:val="000000" w:themeColor="text1"/>
        </w:rPr>
        <w:t xml:space="preserve">Tanner, James &amp; Sonderegger, Morgan </w:t>
      </w:r>
      <w:r w:rsidRPr="00EF052B">
        <w:rPr>
          <w:rFonts w:ascii="Times New Roman" w:hAnsi="Times New Roman" w:cs="Times New Roman"/>
        </w:rPr>
        <w:t>&amp; Stuart-Smith, Jane &amp; Consortium, SPADE. (2019). Vowel duration and the voicing effect across English dialects. Toronto Working Papers in Li</w:t>
      </w:r>
      <w:r w:rsidRPr="00EF052B">
        <w:rPr>
          <w:rFonts w:ascii="Times New Roman" w:hAnsi="Times New Roman" w:cs="Times New Roman"/>
          <w:color w:val="000000" w:themeColor="text1"/>
        </w:rPr>
        <w:t xml:space="preserve">nguistics. 41. </w:t>
      </w:r>
    </w:p>
    <w:p w14:paraId="2EE4C772" w14:textId="77777777" w:rsidR="00364EF4" w:rsidRPr="00EF052B" w:rsidRDefault="00364EF4" w:rsidP="00364EF4">
      <w:pPr>
        <w:ind w:left="720" w:hanging="720"/>
        <w:rPr>
          <w:rFonts w:ascii="Times New Roman" w:hAnsi="Times New Roman" w:cs="Times New Roman"/>
        </w:rPr>
      </w:pPr>
      <w:r w:rsidRPr="00EF052B">
        <w:rPr>
          <w:rFonts w:ascii="Times New Roman" w:hAnsi="Times New Roman" w:cs="Times New Roman"/>
        </w:rPr>
        <w:lastRenderedPageBreak/>
        <w:t>Durvasula, Karthik &amp; Luo, Qian. (2012). Voicing, aspiration, and vowel duration in Hindi. The Journal of the Acoustical Society of America. 132. 2002. 10.1121/1.4755407.</w:t>
      </w:r>
    </w:p>
    <w:p w14:paraId="5BEB898F" w14:textId="564F4FEA" w:rsidR="00A773C6" w:rsidRDefault="00A773C6" w:rsidP="00A773C6">
      <w:pPr>
        <w:spacing w:before="100" w:beforeAutospacing="1" w:after="100" w:afterAutospacing="1"/>
        <w:ind w:left="567" w:hanging="567"/>
        <w:rPr>
          <w:rFonts w:ascii="Times New Roman" w:eastAsia="Times New Roman" w:hAnsi="Times New Roman" w:cs="Times New Roman"/>
          <w:color w:val="000000"/>
        </w:rPr>
      </w:pPr>
      <w:r w:rsidRPr="00A773C6">
        <w:rPr>
          <w:rFonts w:ascii="Times New Roman" w:eastAsia="Times New Roman" w:hAnsi="Times New Roman" w:cs="Times New Roman"/>
          <w:color w:val="000000"/>
        </w:rPr>
        <w:t>Port, Robert F., and Jonathan Dalby. “Consonant/Vowel Ratio as a Cue for Voicing in English.” </w:t>
      </w:r>
      <w:r w:rsidRPr="00A773C6">
        <w:rPr>
          <w:rFonts w:ascii="Times New Roman" w:eastAsia="Times New Roman" w:hAnsi="Times New Roman" w:cs="Times New Roman"/>
          <w:i/>
          <w:iCs/>
          <w:color w:val="000000"/>
        </w:rPr>
        <w:t>Perception &amp; Psychophysics</w:t>
      </w:r>
      <w:r w:rsidRPr="00A773C6">
        <w:rPr>
          <w:rFonts w:ascii="Times New Roman" w:eastAsia="Times New Roman" w:hAnsi="Times New Roman" w:cs="Times New Roman"/>
          <w:color w:val="000000"/>
        </w:rPr>
        <w:t>, vol. 32, no. 2, 1982, pp. 141–152.</w:t>
      </w:r>
    </w:p>
    <w:p w14:paraId="3BB9B094" w14:textId="631EC278" w:rsidR="00CA1CAD" w:rsidRPr="00A773C6" w:rsidRDefault="00CA1CAD" w:rsidP="00CA1CAD">
      <w:pPr>
        <w:spacing w:before="100" w:beforeAutospacing="1" w:after="100" w:afterAutospacing="1"/>
        <w:ind w:left="567" w:hanging="567"/>
        <w:rPr>
          <w:rFonts w:ascii="Times New Roman" w:eastAsia="Times New Roman" w:hAnsi="Times New Roman" w:cs="Times New Roman"/>
          <w:color w:val="000000"/>
        </w:rPr>
      </w:pPr>
      <w:r w:rsidRPr="00CA1CAD">
        <w:rPr>
          <w:rFonts w:ascii="Times New Roman" w:eastAsia="Times New Roman" w:hAnsi="Times New Roman" w:cs="Times New Roman"/>
          <w:color w:val="000000"/>
        </w:rPr>
        <w:t>Kluender, Keith R., et al. “Vowel-Length Differences before Voiced and Voiceless Consonants: An Auditory Explanation.” </w:t>
      </w:r>
      <w:r w:rsidRPr="00CA1CAD">
        <w:rPr>
          <w:rFonts w:ascii="Times New Roman" w:eastAsia="Times New Roman" w:hAnsi="Times New Roman" w:cs="Times New Roman"/>
          <w:i/>
          <w:iCs/>
          <w:color w:val="000000"/>
        </w:rPr>
        <w:t>Journal of Phonetics</w:t>
      </w:r>
      <w:r w:rsidRPr="00CA1CAD">
        <w:rPr>
          <w:rFonts w:ascii="Times New Roman" w:eastAsia="Times New Roman" w:hAnsi="Times New Roman" w:cs="Times New Roman"/>
          <w:color w:val="000000"/>
        </w:rPr>
        <w:t>, vol. 16, no. 2, 1988, pp. 153–169.</w:t>
      </w:r>
    </w:p>
    <w:p w14:paraId="3DE9AE61" w14:textId="04A259EF" w:rsidR="00364EF4" w:rsidRDefault="00A854BC" w:rsidP="005C7D8F">
      <w:pPr>
        <w:rPr>
          <w:rFonts w:ascii="Times New Roman" w:hAnsi="Times New Roman" w:cs="Times New Roman"/>
          <w:b/>
          <w:bCs/>
        </w:rPr>
      </w:pPr>
      <w:r w:rsidRPr="00A854BC">
        <w:rPr>
          <w:rFonts w:ascii="Times New Roman" w:hAnsi="Times New Roman" w:cs="Times New Roman"/>
          <w:b/>
          <w:bCs/>
        </w:rPr>
        <w:t>Appendix</w:t>
      </w:r>
    </w:p>
    <w:p w14:paraId="6360C6DE" w14:textId="12BA1076" w:rsidR="00F0414E" w:rsidRDefault="00F0414E" w:rsidP="005C7D8F">
      <w:pPr>
        <w:rPr>
          <w:rFonts w:ascii="Times New Roman" w:hAnsi="Times New Roman" w:cs="Times New Roman"/>
          <w:b/>
          <w:bCs/>
        </w:rPr>
      </w:pPr>
    </w:p>
    <w:p w14:paraId="0716423B" w14:textId="4D122C3F" w:rsidR="00F0414E" w:rsidRDefault="00F0414E" w:rsidP="005C7D8F">
      <w:pPr>
        <w:rPr>
          <w:rFonts w:ascii="Times New Roman" w:hAnsi="Times New Roman" w:cs="Times New Roman"/>
          <w:b/>
          <w:bCs/>
        </w:rPr>
      </w:pPr>
      <w:r>
        <w:rPr>
          <w:rFonts w:ascii="Times New Roman" w:hAnsi="Times New Roman" w:cs="Times New Roman"/>
          <w:b/>
          <w:bCs/>
        </w:rPr>
        <w:t>Name: TidyDataSheet.</w:t>
      </w:r>
      <w:r w:rsidR="00287A54">
        <w:rPr>
          <w:rFonts w:ascii="Times New Roman" w:hAnsi="Times New Roman" w:cs="Times New Roman"/>
          <w:b/>
          <w:bCs/>
        </w:rPr>
        <w:t>csv</w:t>
      </w:r>
    </w:p>
    <w:p w14:paraId="216EC43F" w14:textId="316B7523" w:rsidR="00F0414E" w:rsidRDefault="00F0414E" w:rsidP="005C7D8F">
      <w:pPr>
        <w:rPr>
          <w:rFonts w:ascii="Times New Roman" w:hAnsi="Times New Roman" w:cs="Times New Roman"/>
          <w:b/>
          <w:bCs/>
        </w:rPr>
      </w:pPr>
    </w:p>
    <w:tbl>
      <w:tblPr>
        <w:tblW w:w="0" w:type="auto"/>
        <w:tblCellMar>
          <w:left w:w="0" w:type="dxa"/>
          <w:right w:w="0" w:type="dxa"/>
        </w:tblCellMar>
        <w:tblLook w:val="04A0" w:firstRow="1" w:lastRow="0" w:firstColumn="1" w:lastColumn="0" w:noHBand="0" w:noVBand="1"/>
      </w:tblPr>
      <w:tblGrid>
        <w:gridCol w:w="718"/>
        <w:gridCol w:w="634"/>
        <w:gridCol w:w="596"/>
        <w:gridCol w:w="743"/>
        <w:gridCol w:w="582"/>
        <w:gridCol w:w="892"/>
      </w:tblGrid>
      <w:tr w:rsidR="00F0414E" w:rsidRPr="00F0414E" w14:paraId="52118CC0"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BEC0BF"/>
            <w:tcMar>
              <w:top w:w="60" w:type="dxa"/>
              <w:left w:w="60" w:type="dxa"/>
              <w:bottom w:w="60" w:type="dxa"/>
              <w:right w:w="60" w:type="dxa"/>
            </w:tcMar>
            <w:hideMark/>
          </w:tcPr>
          <w:p w14:paraId="3DAFFC3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duration</w:t>
            </w:r>
          </w:p>
        </w:tc>
        <w:tc>
          <w:tcPr>
            <w:tcW w:w="510" w:type="dxa"/>
            <w:tcBorders>
              <w:top w:val="single" w:sz="6" w:space="0" w:color="000000"/>
              <w:left w:val="single" w:sz="6" w:space="0" w:color="000000"/>
              <w:bottom w:val="single" w:sz="6" w:space="0" w:color="000000"/>
              <w:right w:val="single" w:sz="6" w:space="0" w:color="000000"/>
            </w:tcBorders>
            <w:shd w:val="clear" w:color="auto" w:fill="BEC0BF"/>
            <w:tcMar>
              <w:top w:w="60" w:type="dxa"/>
              <w:left w:w="60" w:type="dxa"/>
              <w:bottom w:w="60" w:type="dxa"/>
              <w:right w:w="60" w:type="dxa"/>
            </w:tcMar>
            <w:hideMark/>
          </w:tcPr>
          <w:p w14:paraId="236C62F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voicing</w:t>
            </w:r>
          </w:p>
        </w:tc>
        <w:tc>
          <w:tcPr>
            <w:tcW w:w="465" w:type="dxa"/>
            <w:tcBorders>
              <w:top w:val="single" w:sz="6" w:space="0" w:color="000000"/>
              <w:left w:val="single" w:sz="6" w:space="0" w:color="000000"/>
              <w:bottom w:val="single" w:sz="6" w:space="0" w:color="000000"/>
              <w:right w:val="single" w:sz="6" w:space="0" w:color="000000"/>
            </w:tcBorders>
            <w:shd w:val="clear" w:color="auto" w:fill="BEC0BF"/>
            <w:tcMar>
              <w:top w:w="60" w:type="dxa"/>
              <w:left w:w="60" w:type="dxa"/>
              <w:bottom w:w="60" w:type="dxa"/>
              <w:right w:w="60" w:type="dxa"/>
            </w:tcMar>
            <w:hideMark/>
          </w:tcPr>
          <w:p w14:paraId="101D570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word</w:t>
            </w:r>
          </w:p>
        </w:tc>
        <w:tc>
          <w:tcPr>
            <w:tcW w:w="615" w:type="dxa"/>
            <w:tcBorders>
              <w:top w:val="single" w:sz="6" w:space="0" w:color="000000"/>
              <w:left w:val="single" w:sz="6" w:space="0" w:color="000000"/>
              <w:bottom w:val="single" w:sz="6" w:space="0" w:color="000000"/>
              <w:right w:val="single" w:sz="6" w:space="0" w:color="000000"/>
            </w:tcBorders>
            <w:shd w:val="clear" w:color="auto" w:fill="BEC0BF"/>
            <w:tcMar>
              <w:top w:w="60" w:type="dxa"/>
              <w:left w:w="60" w:type="dxa"/>
              <w:bottom w:w="60" w:type="dxa"/>
              <w:right w:w="60" w:type="dxa"/>
            </w:tcMar>
            <w:hideMark/>
          </w:tcPr>
          <w:p w14:paraId="50A165D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segment</w:t>
            </w:r>
          </w:p>
        </w:tc>
        <w:tc>
          <w:tcPr>
            <w:tcW w:w="465" w:type="dxa"/>
            <w:tcBorders>
              <w:top w:val="single" w:sz="6" w:space="0" w:color="000000"/>
              <w:left w:val="single" w:sz="6" w:space="0" w:color="000000"/>
              <w:bottom w:val="single" w:sz="6" w:space="0" w:color="000000"/>
              <w:right w:val="single" w:sz="6" w:space="0" w:color="000000"/>
            </w:tcBorders>
            <w:shd w:val="clear" w:color="auto" w:fill="BEC0BF"/>
            <w:tcMar>
              <w:top w:w="60" w:type="dxa"/>
              <w:left w:w="60" w:type="dxa"/>
              <w:bottom w:w="60" w:type="dxa"/>
              <w:right w:w="60" w:type="dxa"/>
            </w:tcMar>
            <w:hideMark/>
          </w:tcPr>
          <w:p w14:paraId="5ACCB3F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speed</w:t>
            </w:r>
          </w:p>
        </w:tc>
        <w:tc>
          <w:tcPr>
            <w:tcW w:w="765" w:type="dxa"/>
            <w:tcBorders>
              <w:top w:val="single" w:sz="6" w:space="0" w:color="000000"/>
              <w:left w:val="single" w:sz="6" w:space="0" w:color="000000"/>
              <w:bottom w:val="single" w:sz="6" w:space="0" w:color="000000"/>
              <w:right w:val="single" w:sz="6" w:space="0" w:color="000000"/>
            </w:tcBorders>
            <w:shd w:val="clear" w:color="auto" w:fill="BEC0BF"/>
            <w:tcMar>
              <w:top w:w="60" w:type="dxa"/>
              <w:left w:w="60" w:type="dxa"/>
              <w:bottom w:w="60" w:type="dxa"/>
              <w:right w:w="60" w:type="dxa"/>
            </w:tcMar>
            <w:hideMark/>
          </w:tcPr>
          <w:p w14:paraId="7A20A97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participant</w:t>
            </w:r>
          </w:p>
        </w:tc>
      </w:tr>
      <w:tr w:rsidR="00F0414E" w:rsidRPr="00F0414E" w14:paraId="0A68861E" w14:textId="77777777" w:rsidTr="00F0414E">
        <w:trPr>
          <w:trHeight w:val="180"/>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65171D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123.44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89725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F44BA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cud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06E34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4977E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88B3D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43642B39"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6EDF12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126.07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49779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7D3FC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mug</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03CAE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8B8FB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15B8E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5550A0B2"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4DAFC5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81.69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0FEFF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74FC7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piggy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05599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4B985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20971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30C7558A"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131C2F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270.59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11C36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81B39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rise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D4512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3AD53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1326E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14952CDB"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A2953C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187.55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7F6EB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C7BE5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aid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DD271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311B8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FB090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3DA35EAA"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9E6779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160.02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86D83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2263B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burden</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584F3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ɜ:ʳ</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E4458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4D182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3BEFC9D4"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F736DD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224.01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49688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3D0A2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badge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BBF3C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æ</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830EC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D9BB3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7B01AFE9"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91EA13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101.76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1C4A3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5834D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bigger</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F0D90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C3AE9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0E0C7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548BD8ED"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AC666B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192.92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5E879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8580C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bug</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AA3E1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1DC6F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67935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5CF36C75"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40DED0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100.72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4A820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6B1CA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nibble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3667D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39852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B62D4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712E0DFD"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194ADE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206.82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E14CB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49E13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leave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5248F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C5C58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36D24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21321566"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EDB8A1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184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4D4C7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7BC00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serve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82D95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ɜ:ʳ</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D8775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66CF7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3BBCFB35"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96BA5A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94.93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BDAE1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CD50D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fuzzy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A3652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6C7E9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40E5C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345FCB9B"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BFE054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70.36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1C891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C5436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bicker</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B88C4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EA7E4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FB0E4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4AA0B109" w14:textId="77777777" w:rsidTr="00F0414E">
        <w:trPr>
          <w:trHeight w:val="180"/>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A12BEE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129.17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330D6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95B53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leaf</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56749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C3D53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D8862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42566594"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1B478B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69.6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86F0A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CADBA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nipple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5A981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88E01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0A1F0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472D1818"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783C49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139.37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19CF4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321C1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surf</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6C0F1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ɜ:ʳ</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8AFD4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23818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4217E222"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8023AD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128.44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97458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544C6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cut</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04C48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F4E54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0BE9D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4AC20F35"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94B0F3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88.75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92804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50D7F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fussy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7A48A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42A07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12AEA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6DB78048"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1CE515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103.94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13AF2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33539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muck</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1BB62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28DE1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DE3C2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7642C67C"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3C1469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160.43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BEC3A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640C7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burton</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3E4F2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ɜ:ʳ</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6F478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19223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0E5DF34C"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AC584D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164.54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85744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CAE21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buck</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4FA64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ABC90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4C622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4A0252F9"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54B539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190.4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D2D5C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5FC17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rice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8D65B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8410D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880A5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27807609"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635F55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162.91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12177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1B430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eight</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E6C40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F9FBC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3D01F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114C904A"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63CF7F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167.91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005C4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E1AC9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batch</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A72D1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æ</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79BE7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8BF54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4097DA4E"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14819E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58.37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16CDE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E4AFC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picky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37BE2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87CB9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9A5AB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58A11A36"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C9EAD6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168.14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6F958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C708B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cud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A7588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FC4EB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65BA1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3E0C4095"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7776E3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236.97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CD3E8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E594F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mug</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91B22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6C993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3F00B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0DB8128A"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716598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lastRenderedPageBreak/>
              <w:t>123.47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74D81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92108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piggy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9079F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A39C5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B0DA6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48A77391" w14:textId="77777777" w:rsidTr="00F0414E">
        <w:trPr>
          <w:trHeight w:val="180"/>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9ABFF8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393.92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772EF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50BD4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rise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7A0B9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1B353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D5298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20452639"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B0952D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346.13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BB37A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51E03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aid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12CDA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688AA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9C4D0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489DF12D"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7D8103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204.76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F371C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6026D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burden</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C01B7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ɜ:ʳ</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EA97F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D5DD7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0671C754"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E3A281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266.43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218F1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7A515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badge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908D5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æ</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8A342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00240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1CFB4076"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5F8A54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141.44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E869E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32D09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bigger</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78909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4EB33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3E02B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00F7DFE3"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DE4ACC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260.73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C469A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167AD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bug</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73937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EC7A9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27EE8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75FAA4C0"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054A55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81.29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58A67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F72C0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nibble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61BC1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7AE37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74AC1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14E34A19"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B8F552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288.55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C2BFA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3FB85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leave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8EFA4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24637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09894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358C1FAE"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E9E5FA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274.23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C8307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F8BC1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serve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55B82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ɜ:ʳ</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8636D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F2900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0EAB35BF"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BA8267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119.79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D844F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D9EE1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fuzzy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8F39E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AD151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0E890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0FDAB955"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939AB6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65.49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70EE5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74B01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bicker</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93269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3C1AF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E4353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3A260955"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5049B6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184.37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CA16E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DE8CD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leaf</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CEE36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F706E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D11BD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147764D0"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040CFE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80.86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73C7F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CA8D9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nipple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A7C62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69CB9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B5332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121042A6"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36341B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194.7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DD3EF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C5144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surf</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A8728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ɜ:ʳ</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3EE42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C4C6E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691DB5A0" w14:textId="77777777" w:rsidTr="00F0414E">
        <w:trPr>
          <w:trHeight w:val="180"/>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4D997E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143.42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A511D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AB5E2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cut</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478BE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CE19C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C05F8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28D7DB9F"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3CDB76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92.84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02DDE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08238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fussy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4739C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802AF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FCE48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11B0566E"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C112EA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130.75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3809A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D7E42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muck</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5774E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2C43C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318B0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109BA1F1"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4F0723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178.81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5B2B1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90A2D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burton</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C2EBC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ɜ:ʳ</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DB8EC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003FC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2FCCA88C"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DA05C9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168.57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0BDB2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E23A2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buck</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DE011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DC092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57C92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31AFC09D"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96AD25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235.85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14E28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43E78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rice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15273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8D48C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2E138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71AB46EB"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E7D251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191.13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03FBC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DFE6A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eight</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9F6B5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E5623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F6872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77A64392"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2CC933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216.78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3889E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0F7CD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batch</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34619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æ</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9023B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B6D8C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60A6AA35"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07B38B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62.88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3AB37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04D6C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picky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B00FE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5F87B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E6F73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691F01AD"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4DC9A0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195.15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0EED0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A79BE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cud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13D00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201C0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DFBB3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6FE41D89"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590470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291.43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02AB9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7CBE7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mug</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A34DD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ED376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7404A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25A0378E"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D4E15E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98.38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ABA9A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98E20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piggy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242FB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482F9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577E9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79940163"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E800E1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447.58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AA4BF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31565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rise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CA1B0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7AAF3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A066C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0C2094FA"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E06210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353.71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2E29A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013EF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aid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D96C4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1B1AB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DC7FD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44D7C686" w14:textId="77777777" w:rsidTr="00F0414E">
        <w:trPr>
          <w:trHeight w:val="180"/>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8FFEDB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239.18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4EAC5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35736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burden</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99C18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ɜ:ʳ</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A293B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0A93E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467604EA"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4E7EDD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297.75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9BAE1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736F0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badge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77D10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æ</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9B308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A1278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012C6E56"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8A7588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185.77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FD075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107B7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bigger</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5C4CC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FB61D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E62BD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4BA80A1F"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091988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245.86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966C1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BD479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bug</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6F776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43A37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E1D4A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289581B1"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8991FF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113.31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6C960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C587E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nibble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FC7E3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82EC2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A99A6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071B1BD8"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A9D2B2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359.78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8D7EC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45DC6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leave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245CA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02CC8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6D45C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4AF9BE27"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607EFA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336.07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80DC3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8DE77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serve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F5181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ɜ:ʳ</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A9369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A026B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426318B8"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A00B44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150.42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103CD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FBD1E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fuzzy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B0B98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C945E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8AB58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02016D40"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EB81D7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103.09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502BA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A7D7E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bicker</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13574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08BAE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F7F86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277783D9"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BC8DDF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222.97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F7D23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47E95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leaf</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CEFAF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7DD35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2221C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179A45BC"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F09F58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88.92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1CD96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CD992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nipple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78C78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8C656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1A2F6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72C9E935"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4720EA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lastRenderedPageBreak/>
              <w:t>180.26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A999F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85D0B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surf</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A4A06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ɜ:ʳ</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A9369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9F8BF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355AF6F4"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7048BF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159.08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7A6A5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4F06E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cut</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C9216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12BFC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536BC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77F6ED52"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DC0CEE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108.04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CF1D3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A1570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fussy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952F7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49D1F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0A1C9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43DCD375" w14:textId="77777777" w:rsidTr="00F0414E">
        <w:trPr>
          <w:trHeight w:val="180"/>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6FB4C4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150.69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AA832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75777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muck</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73AD2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C5804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D60DD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20826440"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9A902C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160.9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DB520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E6749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burton</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13987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ɜ:ʳ</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CD4F1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5F3BB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53A2E63A"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54CA86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178.59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E4E69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6DDAC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buck</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700F6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0B413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D2160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370B5BB3"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B6722F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277.88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B4A2F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DD8E2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rice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A3BB5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561F5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FE262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0C1C3801"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9C9A33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206.81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874FD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0FDE2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eight</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CA443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A8389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90CD2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31E1ACA9"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19D2D1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272.31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D8BEE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215A9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batch</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9C702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æ</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883FB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0159E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7F4A9DFC"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9A9916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59.47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3C1D9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482FC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picky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5CC94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A3155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76954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Alex</w:t>
            </w:r>
          </w:p>
        </w:tc>
      </w:tr>
      <w:tr w:rsidR="00F0414E" w:rsidRPr="00F0414E" w14:paraId="1E0995D1"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C9BC5C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128.73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FF5F9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03579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cud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44CC2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58846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DD336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29E4DCF3"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0C52A8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131.41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FD3EF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65F70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mug</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C2AB3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2E8D5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F0CC9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217AF3A3"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BFD1CE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60.75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4BE1A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1D966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piggy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20684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4D4AB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38A0B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2709D52F"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4E1758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204.62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678B0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4E299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rise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9F7F9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EDD07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63499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18126142"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F44249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155.32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3BCD3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3D224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aid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57FEF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DC299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35192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44BCD0FF"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429D90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94.01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778FE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D93B4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burden</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C41E3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ɜ:ʳ</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C8BEE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50C5B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58954959"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AAA9B3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154.7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12030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0BAA5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badge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91BFC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æ</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77847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21D28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24609024"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22BB4C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82.03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C3CB4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5B370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bigger</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5B745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8A20A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14006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143D9960" w14:textId="77777777" w:rsidTr="00F0414E">
        <w:trPr>
          <w:trHeight w:val="180"/>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786804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93.81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F5184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B099B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bug</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0586C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113C6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47957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6B63BD50"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A31B29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61.61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9E40D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29A7E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nibble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1C482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09C3C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A8BCE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34E4DA4E"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C62864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165.39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C5E79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52AD0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leave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C4B43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42978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BC891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2552C1DC"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A97A1B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117.86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2429A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5F81C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serve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0378E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ɜ:ʳ</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42112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99F4D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499B2F08"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2E3E20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71.37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62D68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CBA99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fuzzy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34FAF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8BAC2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58C57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136B48D7"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1681B7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50.15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F2DB6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D8E91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bicker</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7236C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AC1E9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1EB74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7E44F2F7"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5D60C6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110.14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A6193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22385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leaf</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D8F20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CA7AE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DA6AE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77791CB6"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629EB0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42.05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29A08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00AEC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nipple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3E615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29F3E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7FCA1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49F0555C"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C4F671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95.58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3258F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8AAD9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surf</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32D28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ɜ:ʳ</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C42A6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9AF68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3611F466"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4078CC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80.03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B1814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B9040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cut</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DBE00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2E267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86665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549C872C"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9D9B52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75.27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06CF8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53BF9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fussy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E9C60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5E703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03609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7AF9AA15"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3FA7D6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76.03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AA7B4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48A4A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muck</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E2055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F3D6E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888F9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5B1B4DD4"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6FEEF2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95.51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2A5B7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033D4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burton</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52488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ɜ:ʳ</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B508F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25758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75954195"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185B36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87.82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414EA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72AE9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buck</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A0957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93FD4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6897D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18E84620" w14:textId="77777777" w:rsidTr="00F0414E">
        <w:trPr>
          <w:trHeight w:val="180"/>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A01D95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130.95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FC450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F04C8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rice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B5632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A90C4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48120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2426AAD1"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1D6FA3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140.68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49D97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294B2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eight</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35009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64907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084AB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1F490AAD"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A73DC1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130.05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CEE86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B651B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batch</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69D05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æ</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69906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D5F5F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3089FA97"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02B467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53.99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3A54B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D0A70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picky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A49A5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C31EC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7FAFD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2D1E81DE"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85F35C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156.42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9E81E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EA9C1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cud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72ED0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FC1B1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A8B46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1F114BA4"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668EFB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149.73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C1706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015A2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mug</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ED9D3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B4ECD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EE03B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615690A6"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58F82F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85.75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A0BE1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A82E6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piggy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09D16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B44DE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1CF10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766DE122"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0F80F9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315.52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7BD5A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C106F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rise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34352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E6E3D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BF996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340AAA6B"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062BCD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lastRenderedPageBreak/>
              <w:t>205.53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F2E50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486F6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aid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E63E3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EDE3F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4ED9E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4202B133"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8389E7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131.51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25168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DDE8D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burden</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3AA25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ɜ:ʳ</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722DA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4E684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3164C107"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C54C9B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258.01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CB69A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A1861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badge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A1BFF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æ</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4EA65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4F831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61D24562"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14E01D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61.72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A83AF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EBDF1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bigger</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DB53C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29112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83800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18B37D0A"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ABCA21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113.65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A2E58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4C6D7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bug</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0F7C7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27AB9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EE941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30724A89"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8D09DD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66.12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43CCD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174E5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nibble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255CD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665F0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590DC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0CCB2B7F" w14:textId="77777777" w:rsidTr="00F0414E">
        <w:trPr>
          <w:trHeight w:val="180"/>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BA228F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253.23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09376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9E8D4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leave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9EE57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D5C5B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0E11B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5FA4461E"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950649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208.75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2F598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899E9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serve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9653A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ɜ:ʳ</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1357F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21E6E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16EE4194"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C22E63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89.88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E65C0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64DA5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fuzzy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195A7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AFF0F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BC82A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1BCB235A"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D5681B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50.6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BA1C4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DA788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bicker</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4E8C2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63044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A8622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0FF85C92"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B1806B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114.29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C67E3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E4AE6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leaf</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0304D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DCEBF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55505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63DCDACD"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60418A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63.51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322FF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67994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nipple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713F7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9CBB6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CF46D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65A297BC"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AC2D59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111.14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8A04D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E94C6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surf</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25F00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ɜ:ʳ</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751A4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7CD27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05A0B6C6"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9A4013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84.08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CF160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8D319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cut</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B3101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7C433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2AF25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62604F7D"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1908D5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63.16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8C14E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0AE63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fussy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2FB55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4BF65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36978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4A58932F"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3D65DD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81.49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DA6BA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61A7A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muck</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68DF5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4C351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9D873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6B9CFC94"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3133BE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107.72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ECFD5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C0650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burton</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EF7BC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ɜ:ʳ</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6C65C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8926A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5AB31D22"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092BC2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54.35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488D0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56A76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buck</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61BED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E28C0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22521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5906211C"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4717BB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117.65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A3F79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5D589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rice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1C1CF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907C4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FCD1B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1C678CD2"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B3121E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156.4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EDDED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8A2AE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eight</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9DC3F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742DA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0845B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3714F03B"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B921A1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164.24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00FC3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D7B0F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batch</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AD441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æ</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1A9F1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571D8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1DF189A4" w14:textId="77777777" w:rsidTr="00F0414E">
        <w:trPr>
          <w:trHeight w:val="180"/>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950CAA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46.9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7AF32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CF2FD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picky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6BB4C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04314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E366F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5A719076"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63A289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191.8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34757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8BF23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cud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D7C52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B24FB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A8F95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772EC0FE"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1BFD84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217.49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D82A3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D7D8A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mug</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9EFDE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80014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BCEF2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592DA8CB"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7AEC1C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97.06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4D436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201BF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piggy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DDA02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55042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8E2BA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5A0E41E7"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7B148A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407.65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3C8DB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14E8D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rise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36423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9759A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581AF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6DA162DE"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003172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350.77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9C240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1E4FD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aid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E9F99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1A0EA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B1A20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383B231E"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35AE2A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189.74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B6BC6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67503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burden</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7CB3F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ɜ:ʳ</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117CF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F43FA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4E393EF3"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FBEFEE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379.75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44D46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965FE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badge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E8B4A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æ</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67E8F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61850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6CEB0F8C"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530CF3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76.16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8A29C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7184F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bigger</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07EBF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F4984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82E07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5DC966A5"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0C05C8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222.19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AA8BD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C2DCE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bug</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A0FC5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FE0D9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5D491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0392F344"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273B4B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90.38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E9869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DDE13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nibble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16E7F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CD731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C48E4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20A1B8BC"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78B376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337.08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D8E04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21D62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leave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22148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7B326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49507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0BBDF309"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738B84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300.3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0317B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B0EAA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serve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2693C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ɜ:ʳ</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FF4ED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7FA3D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09F92EB5"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121580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95.14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3A70B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01E49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fuzzy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ABF1E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6B7AA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4DA67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1F712E6E" w14:textId="77777777" w:rsidTr="00F0414E">
        <w:trPr>
          <w:trHeight w:val="180"/>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7817DB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80.45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BFC20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83280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bicker</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A3C29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6D65E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EB7EE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1F83FD9B"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40EEDC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171.76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C3F40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74C3F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leaf</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8EF9B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0F3F5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FDE69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2463D964"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5A4F97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71.67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0392D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24191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nipple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E2836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D80BA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436AC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25237C2B"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597924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235.51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D40D3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0C5CE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surf</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56281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ɜ:ʳ</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4E0B4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143AD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2921F712"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D5F3A7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109.73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52AD9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DA42D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cut</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42E26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F59C3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77707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471AF69D"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7103AB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lastRenderedPageBreak/>
              <w:t>93.88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A95BC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324D8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fussy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D4763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C86E8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451A9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2FAD7CD7"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073CF5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88.69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E6CC9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43CAD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muck</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C9A25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652C8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6A4A3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5A712FC9"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D9B16A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126.72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C1CB2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9A9A7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burton</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257DA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ɜ:ʳ</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52848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B3EBF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3BAE190C"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3431AE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174.23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6C8E9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A76CA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buck</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FF4FA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9FA5F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ADD41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57EB081A"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103BF0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224.4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C3FE9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0B475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rice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BCB5F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9C902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530B7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40303B0A"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EA2B8A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190.63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934F2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51C0F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eight</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64F6E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6021A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F6FC0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5B1BBD84"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555D0F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208.06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3D6D0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8C068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batch</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E314E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æ</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A4B92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60F17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3A5EC5C3"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2424AA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53.15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365FA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01517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picky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9FA92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295CB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D5C12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Ellen</w:t>
            </w:r>
          </w:p>
        </w:tc>
      </w:tr>
      <w:tr w:rsidR="00F0414E" w:rsidRPr="00F0414E" w14:paraId="0130FCAE"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0D59B3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114.68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B04A7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26C8D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cud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F3F71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5AE12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7B9C8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12737E0A" w14:textId="77777777" w:rsidTr="00F0414E">
        <w:trPr>
          <w:trHeight w:val="180"/>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F5A489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147.74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9EED1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F99D4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mug</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13D9E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9A56D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02689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091C4659"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3B711E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78.99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36EE0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56B9B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piggy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208C2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ACD39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3DF63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1CF86294"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CC3830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298.81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873E7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747D0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rise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EC490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BB990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EB17A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3ACBF868"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FEA7EA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215.96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0B053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D51D8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aid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DA7D2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FF914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759B1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251EEFBD"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E057DF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173.43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BDEC9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29DC0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burden</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EAF8E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ɜ:ʳ</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5B48C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04B19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67EF5030"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EDFEA5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251.12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2F07A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45033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badge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98DFE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æ</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D3282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B7CAE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0363B982"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2E4269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119.21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A950E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92D81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bigger</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798A9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C72D6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24D09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1A37E1C3"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3D0529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201.4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FE5F8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A46A2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bug</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885FE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D3508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C4DBF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60626EA2"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CDCA47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97.87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9D828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A467A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nibble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2954D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A9DBB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5F844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26B63914"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B3B2AC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145.77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E4B35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BFE58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leave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D5EB6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B4831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15FDC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1CD4DAF3"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7B8700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218.17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AFC75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7F30E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serve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8478D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ɜ:ʳ</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1BD4C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BE8A8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623B9B4C"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CE04C7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105.81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E1F67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B9753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fuzzy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D2C97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870E0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3206C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78EFF3F4"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3C18EA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84.01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8945B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43B8F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bicker</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1CE7B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F2A34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6F03C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1DC13D66"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86ED22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130.04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80D50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79EDA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leaf</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9ECD4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36CE4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94425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4E62B202" w14:textId="77777777" w:rsidTr="00F0414E">
        <w:trPr>
          <w:trHeight w:val="180"/>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95D445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68.01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130EE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306DB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nipple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EDFA9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B36F6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C4FE7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50E147B4"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B53D8F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150.35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B70DD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9BAF7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surf</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A7AD2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ɜ:ʳ</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AA256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69CCC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23E5275E"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D88AFA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114.05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C8D0F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05B8C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cut</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8F49D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11A8B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82FB0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3F0649FD"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924033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94.62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9CF69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AC672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fussy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FF1A4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9F724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EFE3E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65CAEE27"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F51568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118.03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71A7A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3887A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muck</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B90C6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1D932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A205F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444BAA98"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51F34D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143.2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3A304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5B2BC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burton</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AA264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ɜ:ʳ</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8CA26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40280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3C6EF1AF"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5DC695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112.25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C27D4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4C257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buck</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4633E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42E1F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E2A20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544D0AFE"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73AAC2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477.44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EC1FD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8FB2F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rice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D05DA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A5BFE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C02B6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2A2EE6E6"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AAB9B8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175.91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7B2B9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432E1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eight</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4D29F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4EAB6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11CE9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4242F296"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45CC4F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140.67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FC450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F080C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batch</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88E8F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æ</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5F59E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08AF8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52460526"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D6139D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111.05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F49C5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1D6D2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picky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F20F1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39EAF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F7676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5A6D3BD6"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340680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133.06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E3E3F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ACFAC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cud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1E91A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C6347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D89F8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222BB85E"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B9D5E4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126.68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35B17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E5F18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mug</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6EC27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266E6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670B5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6EAB9C77"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24CAFD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78.28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03703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F52AB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piggy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75014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BDF2B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15BAC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1FBE9E6F"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89E6D3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327.45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D033F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67516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rise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AB4DE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D8D95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175FA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509A9B71" w14:textId="77777777" w:rsidTr="00F0414E">
        <w:trPr>
          <w:trHeight w:val="180"/>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ED0DB5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246.91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7BA2B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1D7DD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aid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72D3D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35B47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58755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197106BE"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64A27A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170.83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E03E4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C3343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burden</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B701D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ɜ:ʳ</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CD6E9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19662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569F4356"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01C646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lastRenderedPageBreak/>
              <w:t>309.05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44211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B6B4F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badge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485AF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æ</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D59DC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12A70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01C9709A"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6E71B2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161.21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086F2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9CB41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bigger</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B57B1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3F3BA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E1496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59702DD2"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7F16D6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179.88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FE0D3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4EB65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bug</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B56DF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4942A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8FB06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3D9802D4"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F9AC48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88.54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7256D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797FB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nibble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258FF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117DB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1137D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7923BAA3"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BB1630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206.83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3189A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7A40F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leave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1AAB7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3060A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F9970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404FE742"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ABBE9E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170.25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0982A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E6604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serve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07E68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ɜ:ʳ</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226F3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11DCC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541374FE"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467997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126.49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76E61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669A6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fuzzy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3D961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B4C1B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7726A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4ED34593"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97C0C5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75.55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F1434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B01D4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bicker</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5FA56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582E6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F875F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6074CF83"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A20EA0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128.11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BDD46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8B059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leaf</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61F09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575A9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3B6A9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5468E7C4"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C49B85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71.27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30F29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D650F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nipple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ECAE4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E5D92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C818B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369A0647"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790286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153.8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6A442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C5F62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surf</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81B39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ɜ:ʳ</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D2F41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EA8FC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6831CE6B"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DEFB4E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150.53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FCA77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B2338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cut</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6EFEF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38CD9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33A44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1A8FB5AC" w14:textId="77777777" w:rsidTr="00F0414E">
        <w:trPr>
          <w:trHeight w:val="180"/>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9C8D98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91.93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4DF72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0F1DE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fussy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FA3FF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74D0E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7F168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60692B9A"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6395AA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114.16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57AA5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2E6DC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muck</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36182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4A489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D0C02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175F2FF8"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DBAA80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129.76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CE1D9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530BE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burton</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FC0D5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ɜ:ʳ</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98581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79091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39CDB058"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9C00AC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153.9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6AF57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56FF3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buck</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8AA56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F8E73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CA1D2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69DF7BA6"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2F302E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211.83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C21C3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C1902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rice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C4BD2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9A555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C8DD5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681EF505"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D97843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164.6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B7336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3CBE7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eight</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634AA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347CD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A6A54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7A46F07F"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6AAC06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178.46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A4AF8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EE7BA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batch</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0B671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æ</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7E2BD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643B6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056FD3D5"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E85266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60.9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20323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32285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picky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416CD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F93D8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BA8AE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6228A808"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E1E351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235.16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E6D13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F46D5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cud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12837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4A00D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0EE9B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7ACC3E7B"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CC32E9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181.25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DF687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B68E1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mug</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76F16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1915C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644C3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7954EE0D"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885DB7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105.57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4205F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EC312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piggy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27274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1B5EF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15C5D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50116F5B"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A3D541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465.79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D001C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E1CA3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rise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17C1C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70C2D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EE53C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7970AE11"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7E9E36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306.96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C4DA9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03220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aid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3D6FE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FA2F4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F4B28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4A414133"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2D2ACA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205.54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363A7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6EB3B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burden</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F03E7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ɜ:ʳ</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98C7F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3C818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12339AC0" w14:textId="77777777" w:rsidTr="00F0414E">
        <w:trPr>
          <w:trHeight w:val="180"/>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46F2DB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299.81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39F72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CAC6E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badge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3CF64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æ</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C0559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A02EE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0BDDDB50"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0C47AF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129.53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AE069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3F6C7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bigger</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306E6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07BA7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89FDE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31FBF346"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9334A7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172.75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BD0FE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18B64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bug</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1506E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B6883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95481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6F45C117"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9B0988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97.9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D738B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A6E87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nibble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311B5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F2809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3D071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5AAFAAFD"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20D70F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203.51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B4677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F1F3A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leave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1C588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7E1D2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31F5C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182666AC"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03F8CD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218.9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0BFC2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D49C3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serve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7A9B9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ɜ:ʳ</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B0AC8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D69BD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45CE43A8"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43D91D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103.99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1128F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5D849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fuzzy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B46E2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F3553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19FB6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2414F8F5"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506688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107.61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E4335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91A07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bicker</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C4C5B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E3212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7BBD2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7FCAEC36"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39F9CC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132.72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4E6CF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B6FE1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leaf</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3DD72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749CA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A9D13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0E3EF698"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6D4C24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109.18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2E4F4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A4FC3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nipple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6C892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D62EF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D5F5A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7FA3591C"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086EBA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144.91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0B359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14C0F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surf</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3BCA8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ɜ:ʳ</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D56E1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EE3CE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6E5DCA33"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89E764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87.58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2CDD1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2B480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cut</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77DC2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44F43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59E97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7EC0442E"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F22F62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122.84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4AC25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0E3A9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fussy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EB0C3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40BE3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CE708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01E1B8F3"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104A80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123.02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AFC0A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7DCC6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muck</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16BB0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118C7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47004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706F9CD4"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B80F50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lastRenderedPageBreak/>
              <w:t>146.12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44001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C3F28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burton</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3B26A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ɜ:ʳ</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462B0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ECC5D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13E836B7" w14:textId="77777777" w:rsidTr="00F0414E">
        <w:trPr>
          <w:trHeight w:val="180"/>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4E0604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166.2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DAA05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452E6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buck</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12CDC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6C743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B3AC5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43BD5021"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E87D68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184.44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3E074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A93F6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rice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F11BE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C7E7C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128D2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4778DA84"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0B7E8B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201.64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678F7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F6CF8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eight</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84099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71C63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CF1C2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133B4ED6"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263D0A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215.43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4829D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7A56D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batch</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62E50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æ</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FA073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F41E4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733B8118"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54C199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62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7DC7D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692A3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picky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869F3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978D7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1A47A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Elise</w:t>
            </w:r>
          </w:p>
        </w:tc>
      </w:tr>
      <w:tr w:rsidR="00F0414E" w:rsidRPr="00F0414E" w14:paraId="561A0A98"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CD4751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89.73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9D11D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C1D25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cud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B076F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D1474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A9908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579CBDEA"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0153FC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118.45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3BEDD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1F137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mug</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3A79F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6612B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E88E0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1EDCF6CF"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32E960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80.18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3E19C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6ED61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piggy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17BCB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AFB7A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24A50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5B533B78"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DF52C2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148.27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ACB76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04CA5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rise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D2BF2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FCDFD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24015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1476F198"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31D498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126.86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9A9F3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DA5B9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aid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F8978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DB0B6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51996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1A88367F"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21F114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124.62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E6F8C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E2F3A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burden</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A98C1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ɜ:ʳ</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70C43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238A9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2354AE6A"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69F5AB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174.5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68CBC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5E069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badge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2F369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æ</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4DAB4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B17EA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534845C8"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2B3DD4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71.76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3D565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264E7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bigger</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9D8D5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4509F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9C392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6063E364"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6A9FC9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106.41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4C457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127FF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bug</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C3D90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68F6F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D8633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409C3837" w14:textId="77777777" w:rsidTr="00F0414E">
        <w:trPr>
          <w:trHeight w:val="180"/>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317511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44.01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8DB59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7B651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nibble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E25FB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7F2EC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32315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781CCD6B"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4256CB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157.33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C9C24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2E6D3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leave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21A26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5F990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7DFB4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70A26CAD"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40175C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176.8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1079D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1FBE9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serve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DFA69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ɜ:ʳ</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077CE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4F4F5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46B8C03C"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230270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79.71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560CE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39360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fuzzy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DABB6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53566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27536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2F465C2C"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8B3A1D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71.08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54084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CF33F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bicker</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0A255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4819F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18962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7EB9B585"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94AC85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96.89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F3BE7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DDC7E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leaf</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4B7E8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41DA1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57433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58816B5D"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575B6C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51.35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F2267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B9ACB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nipple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22F50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1E77D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E74CF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1B96FB3D"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800A66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114.17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FB97A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F6A9C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surf</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DC20A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ɜ:ʳ</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DD1C4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91B9F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21DE9021"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A311ED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78.61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78E31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ADB48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cut</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F3E64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D60AF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6F38B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2942D712"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24C13C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71.02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A0D38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DFA81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fussy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40C0F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38980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2E2B5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56028B57"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441954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74.5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07653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C27B7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muck</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08776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DA649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51E67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50E3406F"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AA8600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91.7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79853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F8C5E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burton</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CC315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ɜ:ʳ</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8D9FF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3E738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1D9373C1"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92BD13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78.13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06249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B6872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buck</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6AC16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8A39A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D3709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630CB457"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CCC626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113.84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E787C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506A8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rice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14A93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ABB44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31300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55794F2C" w14:textId="77777777" w:rsidTr="00F0414E">
        <w:trPr>
          <w:trHeight w:val="180"/>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96F5D2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162.59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564C9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C4C3A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eight</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938BA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6079C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2C9C6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3D063D8B"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9DF1B7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158.61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2D347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43893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batch</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F3A26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æ</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A91AD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77550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6DCD5274"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373E05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53.42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71C06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EEC04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picky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5338A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B28A0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673E4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7204C02E"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8E1277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110.41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B4263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2A32E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cud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EF2FD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0C25B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100E6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5D2D930D"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B4DAB3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168.46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ADEBE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3F694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mug</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B6FF1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6512E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94452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37F4E5AD"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86F482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89.09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30696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4918D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piggy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4BE52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A3B1C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E9307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67BADCC8"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91BEA4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243.08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F763C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BAEBA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rise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EE7DB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5ABE5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44BAB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1F3DD150"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6B4E59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213.37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D96AA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DEB3B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aid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A020E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1C3AE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0D889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460A67BD"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193B65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152.49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C6FE0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0B0A0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burden</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8CD26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ɜ:ʳ</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70E99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BD87A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5EF38FA6"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83A957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198.95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853EA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C1D55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badge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21BBA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æ</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27C73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13280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5528634D"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0DABDD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113.16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B2394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4C0D8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bigger</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B0628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C1283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2FB46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3150EEAA"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9766E4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lastRenderedPageBreak/>
              <w:t>152.08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720D9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80F5C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bug</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60F66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D8DE7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DABB5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46722886"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8E0BA3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120.01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557EC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ECFF6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nibble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0F7A0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C8FCF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9D5FD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72B2A786"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48974B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122.55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4FA11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E3DEE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leave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EBEF5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49636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78146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6B1DBBFD" w14:textId="77777777" w:rsidTr="00F0414E">
        <w:trPr>
          <w:trHeight w:val="180"/>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AD1BB2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244.74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05FAE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78003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serve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ACCE6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ɜ:ʳ</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76A3B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72EDE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3364D1B9"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EC1C98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87.02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5D1A2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C2445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fuzzy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C440C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F4F7B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D00BE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53510B6D"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DCE810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76.33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387C5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0752E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bicker</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032E7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1A9C4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EAB5E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453B894D"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7302A8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103.31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DCD71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34307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leaf</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35593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AD88F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6B9B8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63564BD1"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80F2C5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67.77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249F2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FA990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nipple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CE413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A7DAD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83C62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4D02534E"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0A775D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127.06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611FB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0B4C9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surf</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85DAF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ɜ:ʳ</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2D137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50E8D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233713B7"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D42BC3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127.78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3A6A0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01B03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cut</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D1C72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D2249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D1C31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2C7623CA"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2FC27C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90.32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8EBE0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1D105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fussy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08FF4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35EB4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9014A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2E6EA716"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B47C84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109.22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DB727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C1E4F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muck</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79AD0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EEA79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A0872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548E8058"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60CB36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130.14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4A9FE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E4361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burton</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FB981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ɜ:ʳ</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05DF9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5EFFF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1A634F39"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9DE931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83.91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BE0BD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D8DDF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buck</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C93D8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4A3F3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68968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2A65B11F"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EE30E8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189.53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B2370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F6C31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rice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A638B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DBBB8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B4D53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760F5C7B"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A48C70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168.24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075BE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5DDEB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eight</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363A6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6B10B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6CA55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422999C7"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65BDA2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193.26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CC498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2CBD1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batch</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5E21E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æ</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473D8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10877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3363DD07"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0FD2DF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62.19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D8A82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B6E68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picky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B7DD5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B3CAF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7F516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2A09E09B" w14:textId="77777777" w:rsidTr="00F0414E">
        <w:trPr>
          <w:trHeight w:val="180"/>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92316E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115.17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319E8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9CD89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cud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2D465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F111D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4707F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1227AE5A"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7FA6B9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164.29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FEF63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38A52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mug</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25793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A883A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CF98D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064E7B1C"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7586D4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83.37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658B5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A08D0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piggy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4F5DB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CB58C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188FB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2B178B61"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BD59EE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291.22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3E444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CD7C3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rise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23BE9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54B5D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D128D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72A6A322"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14ADD9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173.04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2372B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F4012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aid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DC79E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3D52C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9CAD0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6C22D04D"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DCD350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164.22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7845A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14F81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burden</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7ECE8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ɜ:ʳ</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C58C5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A514F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3FB0BAF3"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E9E022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214.42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C44BA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984C0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badge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AA292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æ</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FA5B6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91066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1CFED685"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A00C20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100.57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20B13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3BF5E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bigger</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54A39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148C1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4ECC4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6181893F"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7787E4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187.29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91ABC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77FBD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bug</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0514F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02017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00672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0D168A1B"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17B266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70.47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7E1D0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2D8CC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nibble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7EC7A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BEE46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4E2CB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75F8C89E"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4BCD9A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159.73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F64C6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DD235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leave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A1B55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B6CAA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89792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3EA290C2"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435493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203.93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477C1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70F49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serve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635A1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ɜ:ʳ</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83B7B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2AAFA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20F05354"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D98478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95.73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FDEDB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94C11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fuzzy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BFAF9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C0552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907BF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6FA5C27C"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EB9719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73.19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4790E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8F196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bicker</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CF624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F95AE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20994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27575020" w14:textId="77777777" w:rsidTr="00F0414E">
        <w:trPr>
          <w:trHeight w:val="180"/>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52312F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95.93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9C958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21548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leaf</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B49BE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CCE29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1DFBF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000A6DC8"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BA9B3F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57.94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69EA7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559C7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nipple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617AD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B3827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A11E0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0C0E490C"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B2246B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135.46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FF584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EBABE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surf</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2EE1F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ɜ:ʳ</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A0604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9B6F6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607A057F"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B14F76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118.52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64CE9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554C7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cut</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636F7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B8C45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51CED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38CA2434"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431B3B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55.27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C8B13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42C81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fussy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022C8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726C7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B8DB8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08E01823"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DDBC33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94.65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DD1D8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C18F6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muck</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A6CBA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DF240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75E50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0D2617AE"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80A9AF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137.61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E865B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93628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burton</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383D6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ɜ:ʳ</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982FC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6E725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4A29D537"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967230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98.12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B7EC4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F0621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buck</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F007B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63C40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64194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15F7553F"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1E5698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lastRenderedPageBreak/>
              <w:t>164.68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0E7C5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C5120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rice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52BE5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5CD0D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C5B68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515101D7"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C8E185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164.49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47D1B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46123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eight</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3641B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8409F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7FCFB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5F8B2906"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BC064D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164.51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E8FD0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407BA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batch</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D42AF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æ</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80AD7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8B1AA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670DF6EA"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8B1C4A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89.71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D18BE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F15CA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picky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7C924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04107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F9B12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Michael</w:t>
            </w:r>
          </w:p>
        </w:tc>
      </w:tr>
      <w:tr w:rsidR="00F0414E" w:rsidRPr="00F0414E" w14:paraId="482AC2E0"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DC64F5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99.2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DF934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20F0B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cud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C0717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CE47F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AB7EC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6082F4ED"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B82E28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52.92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38C54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F63BF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mug</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68665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2C485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DF245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471BCE9E" w14:textId="77777777" w:rsidTr="00F0414E">
        <w:trPr>
          <w:trHeight w:val="180"/>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AFB0C9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49.81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1E537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75FEC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piggy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BC421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3FEA0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021CE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60C3DA55"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0D2512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132.24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80F3A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10325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rise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69452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8E861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BAFE8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7876AE58"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49BE5C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162.89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CB5A5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557AE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aid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5975F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0E7FF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4FB8F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1CB543CC"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C0B5A0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77.03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89CCA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7E1F1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burden</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7B235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ɜ:ʳ</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08DCF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10AC7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50ED03E0"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0F6B88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151.17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1227E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9285F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badge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29360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æ</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0AB5B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E8E02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2384B959"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FBA86F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51.04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D7618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C4742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bigger</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A97B7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F1BED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335D0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1816A538"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5C7631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59.82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309E4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34E37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bug</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07CFC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BB0D4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F99D5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0DFCC6E5"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7CD242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36.91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F162C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667DD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nibble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F6D1B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D811E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339C3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109CBDA2"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566FBA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74.81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D14C4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67F70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leave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7C294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482D9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098E1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25BA8709"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823A8F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208.39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15357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B1D3A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serve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108B7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ɜ:ʳ</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C28AF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5973C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75285B3B"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FDB288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120.83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AEAF1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7FDC7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fuzzy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3AD77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69D11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86604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5CFBC1F8"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840E5A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60.96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B76EB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1F590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bicker</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A6D5E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69DF6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AB76D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5EC0BDA5"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14D1E1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75.99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88076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9123A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leaf</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12B09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0C62F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3CC79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715837C0"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338571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38.68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7188E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9F1D8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nipple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3CA2A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39B09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37B64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1F4931FF"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05FB3E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89.31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85F8E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AA175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surf</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4E86F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ɜ:ʳ</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9CEFF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AF046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4FFBE1E8" w14:textId="77777777" w:rsidTr="00F0414E">
        <w:trPr>
          <w:trHeight w:val="180"/>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60FD52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90.44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71515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4A99C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cut</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FB187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E6D36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49743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719C4FE8"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D16542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68.83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A731F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34836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fussy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A1185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2FEEB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E4C66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419FFC51"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4B2661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56.56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03BFC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E1D27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muck</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542BD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23E19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92B7C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1853599F"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19F98C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74.87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B4CC9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1A26A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burton</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48E3E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ɜ:ʳ</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5BE0A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C6F28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1D209012"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0A1F92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46.01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E06FE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322B9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buck</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BE1F2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BD43E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E1D12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33594CB4"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543B50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116.87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852AC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C8097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rice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1ED70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2C942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3D00E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1C2C95C8"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3E06F9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94.33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265B7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8F82A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eight</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9410C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540FB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EB912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03AB3D3C"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57AE2D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93.63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5DFD8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D3AAD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batch</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4EA81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æ</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926E7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A4A06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6FEC6D7B"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B58CCC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30.49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B5186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75278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picky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79CA8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5C1D4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DCCE8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3F301995"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C30F05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107.73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81C9D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28534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cud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10C54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6C3A7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0A9CD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10D15DBA"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352409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110.08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83F9E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16FD1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mug</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F8440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56B73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C0217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3D59496E"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B056D9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57.86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49ABC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4F78B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piggy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D6B74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4224D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8C244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37591211"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562E84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220.01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7624D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71252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rise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AB0E1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48D97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CC1BF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06773719"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F16F96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124.91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69EAF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67A86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aid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B514E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EF712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D3D3F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608DB72C" w14:textId="77777777" w:rsidTr="00F0414E">
        <w:trPr>
          <w:trHeight w:val="180"/>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6896C7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141.41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11BA9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2EF0C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burden</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D8645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ɜ:ʳ</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8EB66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F8B6E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743194B5"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7B90B7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168.17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F9E2E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823F0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badge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B91FE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æ</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0A90E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65C48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37EB7F30"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D22D4F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75.83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51199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508EF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bigger</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89D8B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4C0B1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537CE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3180B5F5"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07B230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141.22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FBFED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6D420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bug</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8A9CA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A8563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FF26D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7EBD8ACD"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1D13AE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62.19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CE04B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97B4E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nibble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04B6C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E4994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D9206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773B89EA"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882C3D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lastRenderedPageBreak/>
              <w:t>182.75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9F381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388EC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leave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CAEEE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3C79C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196B7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7BA12100"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226DB4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178.44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B81E9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799BB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serve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57525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ɜ:ʳ</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FE701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1E8A0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4A999284"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F7BF8A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96.45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FE2D9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28433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fuzzy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A664E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79C1F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12141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110D424E"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096BBD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52.39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B080B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47D2D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bicker</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71457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82818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AF103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3E4D858B"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4B572A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110.61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FBF94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973B1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leaf</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C2A59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58641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045C1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57C3177D"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F08FF4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50.59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35780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4B1B8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nipple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6B181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87868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413CB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53134690"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268FC8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116.63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AD03B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74455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surf</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950DD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ɜ:ʳ</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40FF4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8CDD5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4F72A0AD"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586EFD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62.95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AC93D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AFFBB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cut</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5965B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9EFD9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73258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48AD49E9"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B8AEC6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95.82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9B35C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6B0CE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fussy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DACC3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D8383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F1433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6858ED87" w14:textId="77777777" w:rsidTr="00F0414E">
        <w:trPr>
          <w:trHeight w:val="180"/>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AF945D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131.27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F8120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D9869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muck</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0D311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20F7D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D13E8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4C8AC521"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69D332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114.74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BF3FB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FC61A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burton</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3B9F3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ɜ:ʳ</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57960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23B2A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48982E6E"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2B96FD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93.87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0521D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F0038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buck</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C5563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8A8BC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21F3F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64DE23AB"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13A0F8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137.23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7359A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4450A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rice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D7455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8B6A8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81992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236A3262"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90B4C8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108.23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83EF7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85D3C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eight</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1AAB0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1FE4C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98EA8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3D2CB2B9"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C1B9E5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134.22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952C3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CD386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batch</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FAABA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æ</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9706E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F05D0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2EF8CD0E"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6D1485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32.18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D1D38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ABCCD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picky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DEFB5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5C6C1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AC104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2F8BD38B"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9DF6F7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170.5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C34EB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AEB3D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cud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3538C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CF509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5413E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43856699"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23F3A7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140.67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B1A45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FA8CA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mug</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F29DA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964E2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421DF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387D4626"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FBDE6C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77.86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4C43E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D5D17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piggy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D1357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FE016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88DC6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609203C3"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8F8DFA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347.65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A88D7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48D85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rise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A14D7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25945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B98E3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714FD836"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CA72E9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284.56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B4815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D3094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aid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17A96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C9DE4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6052A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2971532A"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F26800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165.78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09B84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EE3BD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burden</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79FFE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ɜ:ʳ</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5BB44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202D2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55013E83"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B90410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274.48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1ABFE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4089D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badge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F4A1D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æ</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F0CF4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4CB67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3F9FCF66" w14:textId="77777777" w:rsidTr="00F0414E">
        <w:trPr>
          <w:trHeight w:val="180"/>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BC7F97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127.97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BAF85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D609D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bigger</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43FD4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578E8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041B8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5833362A"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0E443F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204.74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1102C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A432E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bug</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40D07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8AF7F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58A80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155715C8"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FB1BB6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90.95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6E551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C295C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nibble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F84E3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DCFE1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0D03C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4BCFBB61"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8EB526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294.98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C419F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252AE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leave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EC3B7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B1D94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E9A0F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79F59E9B"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B5447C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290.93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53CCA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DF17A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serve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9A6A2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ɜ:ʳ</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E7653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238D6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03F7F0E8"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ED2A4D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126.65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0B4BD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69284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fuzzy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3A4BC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7B2A4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10C23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32F3210D"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9E1B2D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44.6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96FC0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4EB60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bicker</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A9706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49D4B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7169C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163605D7"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447C70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122.1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AAAF6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170EA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leaf</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9A048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AC32D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282C3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7FD1FD30"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18ACF5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59.28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40117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EB078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nipple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8CA53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AA89B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730D4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2939ACEC"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5EB1FD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160.03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302E5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6E161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surf</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527EC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ɜ:ʳ</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D7170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9C176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264F41A8"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4AB948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112.05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6ED59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05D38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cut</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91E18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85C3F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BAF4D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43976F9A"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9969F4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87.54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6A1B9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B09EA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fussy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C28A9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4B7F4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5D7D2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6518F0F4"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3A13B6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101.66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703A0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6E079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muck</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24F90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715F1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5A23B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4511AEB1"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8E0B9C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130.48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44BC4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F88CB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burton</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3C4CC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ɜ:ʳ</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59925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508BD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126AE9E2"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267923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96.96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623B7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9080D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buck</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AAFFC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229EE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36CD3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550CA3B3" w14:textId="77777777" w:rsidTr="00F0414E">
        <w:trPr>
          <w:trHeight w:val="180"/>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A9B3A1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216.28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10B75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571BF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rice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D7A60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08F3D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8074C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6F5AA717"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0F0E6B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143.55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CFC86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48140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eight</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3506A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4CA0F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C7F6F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01801535"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3C9082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lastRenderedPageBreak/>
              <w:t>238.91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49C49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0880B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batch</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3EE9D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æ</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9D8C3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19BD4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47585D19"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9BA4AC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40.12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D27FF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831DE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picky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1DEA0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A7C53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46A5E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Jason</w:t>
            </w:r>
          </w:p>
        </w:tc>
      </w:tr>
      <w:tr w:rsidR="00F0414E" w:rsidRPr="00F0414E" w14:paraId="471D618F"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3F8666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131.6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7DE4A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B97C9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cud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EE516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B4AE8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979AE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31C299F0"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D34912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108.73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B155B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32316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mug</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9F552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928D3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412F5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07975034"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1986AF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51.03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4CA3A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30202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piggy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4E5F2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A3F1C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7ECD5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380721F0"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2ECA21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153.29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127BC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2483E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rise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E5D8C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B99D9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DE664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6765A370"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4ADD41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258.84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AE89B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E6FC8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aid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721A2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62784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AE00E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657A6024"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13BF3C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98.7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02F47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68C89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burden</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E49A3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ɜ:ʳ</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FCAA3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1AB40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69D76742"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2C723D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122.28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B7A68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7B9F2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badge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961B9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æ</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AC9FE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7F687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1597E048"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7A13A8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52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4E0D1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58842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bigger</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D33F8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39436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DBF6C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4215DDCB"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E83DA6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134.65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5EC71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0861D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bug</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9E86E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AAAAF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6E2F3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381AD9D6"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BEA90F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63.11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C8DE0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FA7B2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nibble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533B0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0BFCF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F47AE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2A5C9BEF" w14:textId="77777777" w:rsidTr="00F0414E">
        <w:trPr>
          <w:trHeight w:val="180"/>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923C73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106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9FBA4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BA933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leave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AE288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54A4F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48A7D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7405563A"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DD6E0B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109.62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778B7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2F57C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serve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46986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ɜ:ʳ</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51629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40E7B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4C6C08CB"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BC9E29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36.88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07581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CBF10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fuzzy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EB797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A043E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59645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68ED32E8"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79A38B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69.12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7FF1E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6FB75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bicker</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D9FDB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E83A2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0B41E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058E68A8"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EC6DA4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97.12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AFBFA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57A9C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leaf</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182D4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8DC04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173D1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536A4C1B"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351A05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39.96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8102F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5CBED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nipple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12F00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8F7B9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85F08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5AF088CE"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FF67D7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68.48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37963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8ABC5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surf</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67E87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ɜ:ʳ</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4ED48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3D40E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4FBE562F"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8BD365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88.79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DA192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03781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cut</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2391B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9A785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069CE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58C79391"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3FD241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56.4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5F3A9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5856D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fussy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08BD6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576BA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C94E2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114A9871"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B750F5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64.75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DB865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BE189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muck</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C32AC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4D1C2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3D509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668E85F1"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5C6CED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118.33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F9D2E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1C451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burton</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92D85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ɜ:ʳ</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829E2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F9431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73F87040"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4B5532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83.46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44E36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D3C7A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buck</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9EE2C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6DC97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D70C1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30EC5A16"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CF73E8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147.77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26EE3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8D11F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rice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F6F8B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B1339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14116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506F1B1A"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648C44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214.94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9E99C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7F4EB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eight</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FBF5B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0E0D2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1C4AD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1D7870B0" w14:textId="77777777" w:rsidTr="00F0414E">
        <w:trPr>
          <w:trHeight w:val="180"/>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16F92D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112.09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61B04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B5648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batch</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DE276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æ</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9A28E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1F1BC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1F28C2A4"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087E4E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51.02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65715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BB223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picky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1CE74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E28C2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28895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06CB2857"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9BFDBB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79.13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5D59B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47B81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cud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6E38C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85E04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F9A21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20043609"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AD753F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88.26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BE0E9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419B9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mug</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FB555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06924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2657D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54840E4B"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C99BED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68.85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3A906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C27A8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piggy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E3BFA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3D048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E356C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0A7003D0"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925277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194.38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67E05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172B5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rise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E6CDD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72DEF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E1406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6E78C5C5"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64F00F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176.28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E55C6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1780C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aid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B3976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C406B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433C9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298B754C"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A48110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109.11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C0FF5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10C4B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burden</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57499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ɜ:ʳ</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B0019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3A243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4DD1DAC5"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61FA3F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218.28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E3611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10F8C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badge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24344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æ</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F6165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C377A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50C1EF82"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6C28BA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119.91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73BE6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5CA5F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bigger</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57330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4D153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32D27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4E05D1F8"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B0E2FD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101.39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4ED86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D093D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bug</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C4E10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F959F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FCB70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6850899F"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054F5C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65.23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66AA1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980E6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nibble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6E057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D3D9C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57832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17D85603"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4BC9A2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150.6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730B5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86A03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leave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BCF36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D2F20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9C3CE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77AD9D96"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168757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177.49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70831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630B0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serve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AA485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ɜ:ʳ</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A5C15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F705F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754E5614"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A838C2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lastRenderedPageBreak/>
              <w:t>88.01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A4E6B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341B4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fuzzy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0744F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EE81B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F3213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47860B4E" w14:textId="77777777" w:rsidTr="00F0414E">
        <w:trPr>
          <w:trHeight w:val="180"/>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9493D5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69.34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C2369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B5742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bicker</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36F86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E5672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B24EC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70355F0E"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C6C7A5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94.9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9E2EA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6F93D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leaf</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88095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DAD46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12403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2EAF99FE"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A8C926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54.88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D925B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882B4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nipple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F1282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9EF09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81553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6C15AA6E"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1B36BC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105.55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3AAE9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480BD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surf</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FB8AE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ɜ:ʳ</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0D930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CEEAE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52C71961"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6381EF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73.39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09D8C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CF2B3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cut</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B957F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7062B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86F08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001D3BDF"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B25750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94.17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068E3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8BA30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fussy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FB5BA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F8E4E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72185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246CEA68"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C8E813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78.05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FF5B4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5E255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muck</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CB2CF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88A63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5E804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6F2B6DB9"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16968D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107.77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E8619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F3C08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burton</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2D0F7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ɜ:ʳ</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B6688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D59E6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33CDD5B8"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01D3FE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88.07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2957C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189B6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buck</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0E5D7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23732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061E8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65862D53"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A8CC1E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144.64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F8388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9E4D8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rice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10A80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0BF88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4A2BF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37C6E8FC"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785ADA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167.27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62E99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A7C8C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eight</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CE575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FA087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237ED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28F0060C"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4E4D95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166.61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720D7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7B263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batch</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759DE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æ</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36F71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B2F1B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06936E48"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B24CAE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47.79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890A3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5A857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picky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BF5F8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C09F7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B1DDB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097E4833"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0FA677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246.6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61347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26EEC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cud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A34CE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CAA5A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42DF5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7F3B452F" w14:textId="77777777" w:rsidTr="00F0414E">
        <w:trPr>
          <w:trHeight w:val="180"/>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CA4864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186.71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C0ED2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57897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mug</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41D4A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87E18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E3262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16A74DD8"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FDA23E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126.73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A0D45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FF3C5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piggy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BA9F8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88158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ADC69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3035117F"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B620E8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290.7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D4B16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A5A9A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rise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698C2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31DDD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18C47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43953902"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EED051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381.32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E8EF9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3B47B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aid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3C3B7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C1E5D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9C8B3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0116A6E9"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EB8E9E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159.72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F122A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CAFFD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burden</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C5A42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ɜ:ʳ</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37968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97A16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02F7AE96"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D0DF39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316.36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47A60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B83CB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badge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FF30D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æ</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01B6E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D3372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7B71499A"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2F154A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158.4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4A8D2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15D7F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bigger</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0B5E4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2B7B3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22CF2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55F4A20D"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4219B9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324.37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5BF43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B4801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bug</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A3400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DC63E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F1451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3C90D89F"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4F9C1F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143.99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93C4A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EC07E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nibble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F8A6A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1D237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E64FD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2FD1F5AE"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BD3217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452.67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B83DB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2504C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leave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360C7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88B23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295C9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0B9820A2"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4CAF27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357.52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C4D2C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D675A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serve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6B85D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ɜ:ʳ</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F9851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734E8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67BE4926"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62891E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157.39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7368A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83691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fuzzy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62C88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B3DFF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A33F4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040F8D86"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A091AE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95.44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5A29E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061A7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bicker</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31629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A089F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D957F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2469239C"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3B5006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221.73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DD6E7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E4DA6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leaf</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9A5F5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48EEA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F8C9F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673CFA01" w14:textId="77777777" w:rsidTr="00F0414E">
        <w:trPr>
          <w:trHeight w:val="180"/>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087DC7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90.52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21449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51A88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nipple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BB220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1632D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A99EC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38B2B141"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94FDDA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187.21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F7B2C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9244F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surf</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6CE5C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ɜ:ʳ</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B84E6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A56F7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5A6BED40"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A46CFE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214.63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A36B3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5639E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cut</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F87A5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78FA4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27080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40537D22"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979A1F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114.62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485CC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1BE72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fussy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7EB69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30151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A55FA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39FC71F7"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DF457A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239.48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D42A0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5CAEB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muck</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A6DB4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37F46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A7448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21A2D726"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4ACEDC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158.07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2B4F2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884CC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burton</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F7592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ɜ:ʳ</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24BAC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1D932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1677C7E7"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F24851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189.41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12138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84E68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buck</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8DC9B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80ACE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74F21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46787EDB"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C3CAC4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293.08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AA04F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8C99F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rice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FC9C8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0EFA6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A852A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15E79826"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7A7606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362.92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29A51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AEFEC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eight</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71049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C8F43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4D84A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4E82C60C"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0C49F3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280.8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1D6CF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EA2FB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batch</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36A16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æ</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DBDA4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52473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1D3CF451"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9F495B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52.46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1FB79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D3D5B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picky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BB3CA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12A4B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45D65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Pat</w:t>
            </w:r>
          </w:p>
        </w:tc>
      </w:tr>
      <w:tr w:rsidR="00F0414E" w:rsidRPr="00F0414E" w14:paraId="28BB189A"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675950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lastRenderedPageBreak/>
              <w:t>83.42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E3F47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25F31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cud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EB70E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56322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CE771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64A9B014"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CAB99B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74.99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35168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AD844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mug</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B90FE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A3146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51F82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5F65B688"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CD4ED3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57.46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9D642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17C16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piggy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6242F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AEBA7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3459C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36D11A2E" w14:textId="77777777" w:rsidTr="00F0414E">
        <w:trPr>
          <w:trHeight w:val="180"/>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C186DE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195.85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3DF3D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C14C2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rise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93A9C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E5B5F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82FA8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371E721A"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EE61F1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173.46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43A10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85640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aid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5C571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86A7D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E18E5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05EA1F4C"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60C28C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88.85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84881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65F6F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burden</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BFE09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ɜ:ʳ</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187EB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C1F53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4E01D267"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1BF5CF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140.39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5D0AC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723DF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badge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C12CB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æ</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DE250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404E1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79A55D4E"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6F19CC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40.59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182C3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656DC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bigger</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3275A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D7ED7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BCF23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153327A7"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7F9690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88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40115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E5BC2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bug</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6FE89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3A496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1E29B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4663AC5C"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684E0F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63.85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B6955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8C9E0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nibble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9811F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F6283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72AD0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0B10D17C"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8D80EF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84.03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C2EB1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C2287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leave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97969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797A5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56769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4F5B4220"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F4125D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112.28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56626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090DF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serve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687CD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ɜ:ʳ</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8A16F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A04A9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65D418E8"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B049E6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64.18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3E2BB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1FD1D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fuzzy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C1EE2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DA788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4FBB6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31896AD0"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4CC5D9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65.31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3027F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7B6B4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bicker</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CF768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0417D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13E01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27FD4F75"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FD382D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77.35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4EF3F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F2AC7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leaf</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D01C3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D6430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D6BC2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34CC614B"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BDDF7F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56.66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7ED55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CB21D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nipple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DD96D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F05AE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DBE42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7310CD52"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FBD4BC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83.12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10900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71E64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surf</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9C498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ɜ:ʳ</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BD6CB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FFF2C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7F683816"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6A1C29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68.68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B3FCB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F3DA9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cut</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15BD5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0D1DA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36625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65840069" w14:textId="77777777" w:rsidTr="00F0414E">
        <w:trPr>
          <w:trHeight w:val="180"/>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C3CADE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63.67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E9931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BD07C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fussy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E0A4D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2027B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9F978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3F2BC2B5"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410A01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57.3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DAC4C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BB32F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muck</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9F54E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88B84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1127A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48BBCA0F"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CD96FB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69.12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9EE69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0204E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burton</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82F30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ɜ:ʳ</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B2169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1A019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46C3DD14"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74370D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43.01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4E098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D07D2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buck</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5EE7D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F1CBD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251C8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3BC5EA43"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3051C0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103.05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1161F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E7C1E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rice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079DB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39DEE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2A107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1E5C9E21"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2B8E82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122.83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AE010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69FE2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eight</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47CFD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FD7BB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80197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70EBE78C"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22B138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122.98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9A17F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95148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batch</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4042D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æ</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5067B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A7301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26A807BE"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51ECAD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21.8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59546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08D92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picky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7E804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0D2ED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C9D2C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450F9920"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73DC9A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43.31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6D1BE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D339E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cud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61A22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97357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EC15D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7C4EDB4C"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272324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77.36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0066F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7C393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mug</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AC48E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758FC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1A62D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51210E9F"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83FE2D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41.15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EEA2E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ED674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piggy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A0722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47135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BE932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573883D6"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C3ACB7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164.22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9C8F0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28416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rise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6122D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82950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9B2DC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1EA9542A"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E26805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161.03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1623A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63AC2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aid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CFCA6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95A04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326DC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7265BECC"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10E9B0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97.43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5D8E1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20031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burden</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222AF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ɜ:ʳ</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D741B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01BAB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1F1D876A" w14:textId="77777777" w:rsidTr="00F0414E">
        <w:trPr>
          <w:trHeight w:val="180"/>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45585A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141.03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F5471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B4F4A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badge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1A867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æ</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A4FD8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9F521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7BDE747E"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AE0AA9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55.4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FCA4A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45F0B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bigger</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315A7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68CFA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F3826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660880DF"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028062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113.93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7FD94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C083D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bug</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8DB3C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36C4B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2672A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0DB93286"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F44EAE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50.71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F4EF2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882EA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nibble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724A9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A4EE0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4D6F7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1C38D1E4"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4D3E47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85.91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EFB1D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87844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leave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EAE14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D124D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7EB02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454A5179"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AD8C5C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91.87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278A9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FC273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serve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78F53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ɜ:ʳ</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634A0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1B66F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353F9FB2"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F2461D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70.62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C9D7C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68F93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fuzzy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2D84B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49B40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8B5B7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79DFA2C7"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4DE387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49.77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2A28E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6F9AF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bicker</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99551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623F4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2169A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0CF8B792"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374AE7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lastRenderedPageBreak/>
              <w:t>80.01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551E0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6F0CB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leaf</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47148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EC6A2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B0F01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0497350E"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CA71B8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51.5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D6F7E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F25E0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nipple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0DC9B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FF906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527D2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0A902FF9"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7DB1A7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69.75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9288B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94A82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surf</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02E25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ɜ:ʳ</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B2E4A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FB80F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7483A874"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88D109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75.07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C14B7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79D8D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cut</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7FC50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B6AE7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4F7D3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76380B2C"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9E2658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75.58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5E8BF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2D6AE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fussy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6B4C2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564AE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83E01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48B2E30C"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F1181E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55.77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B182E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F8187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muck</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D01FD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62704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7ACA6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7CFE7570" w14:textId="77777777" w:rsidTr="00F0414E">
        <w:trPr>
          <w:trHeight w:val="180"/>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1BD2E4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85.33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A561B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A26FF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burton</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AF13D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ɜ:ʳ</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987A7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9F07E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076C1FA0"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8EC522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81.76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17B35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4844B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buck</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81AD3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E038A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E96FA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24556635"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A05F01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118.5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D7F68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19428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rice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1B0D3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D5CED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6CF73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4A65F260"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B3EB59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78.24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C8BCB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FBA88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eight</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7DB8F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2D6E6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F0AE9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405BE153"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41036D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135.4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14105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C3FC0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batch</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A950C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æ</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8C6B7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02614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17197577"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FE00DE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49.06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81840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B39E3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picky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CAA14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9A7BE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8F6B7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4BA4B5DC"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6BC1E8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149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EC527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24CA9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cud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7CEC8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89EF0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A4859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5C592224"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8E19CE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108.54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4C230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E9963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mug</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34BCC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3B27B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6F4FE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2C67DF2A"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27F950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73.18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84C7C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F09A1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piggy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5385A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3AF45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BD836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6EE4ED37"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7E91DA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243.57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248AB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EAFEB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rise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39FFE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1B29D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201C2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2253CDE9"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F6D4A2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173.53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C24E5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439AA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aid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918E2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06532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B06D0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1A44C5DC"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40F1CB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131.77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CE683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819D0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burden</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71666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ɜ:ʳ</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72C0A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56BAB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1161C3F6"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B674D2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126.19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08D82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581DB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badge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77CF8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æ</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60C7F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E4B78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50515D8C"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EA7690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82.64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75991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7E2BD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bigger</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65C5C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6247B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6686E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08283E3A"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C7EAEB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88.4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01305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A86A9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bug</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0E462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A5229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2D33C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5519958E" w14:textId="77777777" w:rsidTr="00F0414E">
        <w:trPr>
          <w:trHeight w:val="180"/>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AE7DDE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68.91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38046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0D294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nibble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F53E1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5AF1A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F4BD9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001A2632"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18B4AD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138.49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C212C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57813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leave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04C67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3D9E0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E3C57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6BA24FAD"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637EAB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128.03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350C5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26FF8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serve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254E6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ɜ:ʳ</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3E50C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AD264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1F60DC9B"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CD7909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78.91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D3BF1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577A7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fuzzy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0263F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C2368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B1ADA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26EFA133"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1FBEB7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69.15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85272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3C8EE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bicker</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42746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7785E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57DE1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3D2B47A2"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207E5A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72.07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017C5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0B5B6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leaf</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BDB9A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875F6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64E82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380D19FB"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067EA6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59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98D92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D03FB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nipple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28CA9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F1A3E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2AB27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1AF648A2"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9AA861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67.95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E77E1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DC3E3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surf</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4BE7B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ɜ:ʳ</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04937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9958F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60ED0BE5"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54D26F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80.01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DCFA2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762A0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cut</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37F3C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914A2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D6A10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0851A988"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0EE356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70.56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8432E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A2548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fussy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91F80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E5838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F3C17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081E4F7C"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FE17BD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73.77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58616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9DDA7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muck</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D3524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089DC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9A9A4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5095AB5D"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DDBF92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108.4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F2896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8EEF8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burton</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87F6C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ɜ:ʳ</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13A10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15C79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77DD86A4"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8DBF6A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70.5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919B9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0BAC0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buck</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D45CA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F2EB6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3D908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0F2DBB16"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883436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129.76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BEA48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BBD45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rice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CF12D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134D4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89527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1B707F50" w14:textId="77777777" w:rsidTr="00F0414E">
        <w:trPr>
          <w:trHeight w:val="180"/>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86EE74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117.79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AB4FA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1CAB9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eight</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EF907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869A3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D83B8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0C975927"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5D0EED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165.01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6677B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0C166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batch</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C5372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æ</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E2A28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82AF9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1D377E36"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543D51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79.27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533F8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B90C4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picky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18479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7F899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CDDA2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Conor</w:t>
            </w:r>
          </w:p>
        </w:tc>
      </w:tr>
      <w:tr w:rsidR="00F0414E" w:rsidRPr="00F0414E" w14:paraId="78BECAE3"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4F1A83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79.4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D04F6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84010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cud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277FA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59AA1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DE646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1FCB12E6"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A7A4FE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96.95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57A72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B5893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mug</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5F013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BD7D5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7DF91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463E593E"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CA0C61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lastRenderedPageBreak/>
              <w:t>62.85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DD281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57E73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piggy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4E72F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9E225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99041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3743432A"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0F2818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163.16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60085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2D95F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rise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DF688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B981D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B718E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020BE968"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A7475A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139.58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D267E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E7DEE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aid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5F3EA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F3546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F8BA3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5292612A"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E05FB1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104.89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7DB58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AA2AF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burden</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407DD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ɜ:ʳ</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29394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869F1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1298D476"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4A6755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114.91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F0E98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3B556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badge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48323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æ</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BAA9F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164D1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15DBE47D"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C1B699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80.33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ADAA1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62A94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bigger</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04740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E4716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DF917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1AB3379D"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FD93E9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96.65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43F78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7B145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bug</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C8067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AD4AF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22AF7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4F9E93C3"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869366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57.16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5932B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FB3E6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nibble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96619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2ACC1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E3D63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5BAA97CB"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197831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121.5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8E099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12AAB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leave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2C05A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E0883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D59B1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5F847321" w14:textId="77777777" w:rsidTr="00F0414E">
        <w:trPr>
          <w:trHeight w:val="180"/>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A8E1E9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91.11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374FA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F7B59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serve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FE993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ɜ:ʳ</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484BF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960D2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2CD75340"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741958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117.61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121C0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CA3D8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fuzzy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A7C0C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9B96D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F69C4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00975802"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BA17BD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56.51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18CCC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75012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bicker</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BA0F9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F5905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B01EB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35012411"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917EC3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86.25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CDC94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AEAEA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leaf</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6F606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D18B6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DD0B2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62128FFE"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7D17EA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32.79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F4F51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6BF33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nipple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5F2A4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E4B0F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66CEA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07B321F5"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D2AED7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96.61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E4170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53BDC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surf</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A5817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ɜ:ʳ</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63C4B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7D585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1E34AB23"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E2A5C6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52.29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273E7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9563C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cut</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21BAB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05984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B0082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72A6FEB7"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5962CB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106.56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3D470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DA073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fussy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53D3F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F7CF1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D1C60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1228BFE8"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B869C3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40.45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235C1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91D3F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muck</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7CDE1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60861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04547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4FF6B512"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056F1F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102.51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8E2E0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89C34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burton</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16303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ɜ:ʳ</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45C17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1BF79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32CCD449"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68D637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102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2E4DC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69F0C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buck</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46F25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CAAFB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C4ED3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52787356"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6F8B9A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126.77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F814C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42556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rice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D46B2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206DB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1F0E6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113F3A95"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1ED95F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108.44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9FEC6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3C9E4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eight</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91F85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F111E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496F4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59AFFDE6"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1B731B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125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FBB75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B5475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batch</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7FB4E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æ</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4C783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AC651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534A5337" w14:textId="77777777" w:rsidTr="00F0414E">
        <w:trPr>
          <w:trHeight w:val="180"/>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FAC3DD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47.75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CD406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2CFE2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picky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1EB0E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75512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B6363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6A1F2F47"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567353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111.59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71E08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BEF7C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cud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336BB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B966E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ADF86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5EAEFA1C"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965A8E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134.06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0DBE9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56BAA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mug</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43207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41248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2280A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0FA1B297"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9BDE3D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80.05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DB20A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8157B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piggy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0E597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8B62E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5F147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16F27D19"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94D00A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158.57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1EF08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FED13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rise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AD518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1E399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94CFB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1BE58295"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FB5F03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218.15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CE2AE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51AD2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aid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6B751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781D1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FFFEF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3184B24E"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ECF45C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150.34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B5A1B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0AA87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burden</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ED26F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ɜ:ʳ</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FD635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D9F47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55411525"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AB926D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261.1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13CB0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611CA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badge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95A46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æ</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D042C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9DC95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5166919B"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CD51BC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69.7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97C4B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625A0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bigger</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24853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16DA6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C4A7C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6821CF9B"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6ECC63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163.3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7E17A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5F624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bug</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49FF2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CD7DC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6072D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0907C0AC"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4266E0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115.62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582B5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84250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nibble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8DC87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4FC49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36EBF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6B2D12D0"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9773AB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234.97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1422B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85CFE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leave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86AF6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05043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7FE2C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12579497"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B3799D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212.3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14C24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6D6E4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serve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2CE09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ɜ:ʳ</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B0637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E55E1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7D9E8584"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4EC1EA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113.28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5FBBB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B0276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fuzzy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E56E4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C50A1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20DBD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37F6425B"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57524F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81.61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1910D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A80FD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bicker</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75E34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9E2CF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2EA17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613EC070" w14:textId="77777777" w:rsidTr="00F0414E">
        <w:trPr>
          <w:trHeight w:val="180"/>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D5C5FE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107.13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D7AEE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5EB91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leaf</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EFEFB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CC0E3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4AC39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46C32B5B"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F696C3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76.28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68760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84EFC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nipple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EF0A6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6E968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9106E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52C8DA25"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8630E8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lastRenderedPageBreak/>
              <w:t>109.51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326F4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E2A1E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surf</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6AB30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ɜ:ʳ</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61DFF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D8EB5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1C58612B"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E65951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89.81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161A9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067DA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cut</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0F39F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30CCA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289E9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59A048C6"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5947A7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131.36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2A60B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CD75F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fussy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337FF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C1DF1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98F29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4DD0F6D3"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514C8B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83.97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6601A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5B565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muck</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0C112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FC202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6A371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6485C642"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499EBB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128.28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F3ECD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D20AD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burton</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F7857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ɜ:ʳ</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C732F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FC062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5DF06EC9"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B13D0F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103.69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45027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7BEAE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buck</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EF02F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52C64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8D833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4A0DBEFE"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BD6F4A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193.43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7395A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405D4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rice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46C56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0F059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5716A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5A62B394"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C64EF7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161.17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427B6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83C3A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eight</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F4C25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D06F2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44119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71FFB978"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7900EC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210.69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92E1B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EA475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batch</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C03D0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æ</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F2472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9F940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0793379C"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A7B2F5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72.76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D5363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8E9D3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picky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317B9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5FA72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9B4AD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54E2E3D6"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5C907C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149.68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3D432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45F66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cud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0B838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C2646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93B06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5B85F1A3"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F4B7E2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216.02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33903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302CA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mug</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2CDB2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DF552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D1D28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76F6DA0F" w14:textId="77777777" w:rsidTr="00F0414E">
        <w:trPr>
          <w:trHeight w:val="180"/>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C93D25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116.99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F8D1B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92DE6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piggy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6A1B3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A2B6A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458B1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557C8E01"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7185B5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564.34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744BF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92B08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rise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8AD94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BE2F0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1F7FF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4ABE77F5"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660987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526.27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C556A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9B486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aid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3630B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F7183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690A5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7AB9B798"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80CCF5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279.22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7C090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74825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burden</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B8B05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ɜ:ʳ</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522C6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7D949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608F9E8F"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1C54D8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454.12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3B67D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0B875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badge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54AF9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æ</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E1CFA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E9488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460EF857"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0C2AD0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115.98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75315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F2FF9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bigger</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4359F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DFD93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9CBD1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2267175B"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75A0B6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248.74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745A8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C23E1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bug</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D4F00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08A65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E3209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3C0CC474"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7F7BC3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149.39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FDB3F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ED3CC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nibble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42884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72AC5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494C9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4FF1488E"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0D9706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465.46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BB011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25434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leave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9364B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8BC3D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E485E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583672A0"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679496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508.97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02AC4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97AC9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serve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C5927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ɜ:ʳ</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90EF7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3F9B5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7D47439C"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BD85C2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259.66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546A4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7E40B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fuzzy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86AB2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60500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EC09F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55D83760"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1F9B3A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100.59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6EE55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6201B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bicker</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E9B18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4BC01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15E3F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0D0CD99F"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2D14F3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151.14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D9D08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22483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leaf</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39A9D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3595F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C6FE0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76398566"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105524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76.76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32130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10FE5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nipple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F905D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61436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64631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38C06332" w14:textId="77777777" w:rsidTr="00F0414E">
        <w:trPr>
          <w:trHeight w:val="180"/>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7BF8E6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344.3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C77C2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F2E9D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surf</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01B8B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ɜ:ʳ</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19307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65C84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449D5EED"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7AA392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120.75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5E5C4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0655C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cut</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165CB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EE7CC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363BB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5F3A86CB"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44F919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210.08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90885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CA9C6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fussy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DF543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ADB2C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B0EB2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427B7594"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352001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96.74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DA9D9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DB9F6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muck</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7E7F6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EA04D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C9241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215820D7"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55A911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200.01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7C455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7DFB3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burton</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1B658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ɜ:ʳ</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1342F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FBC8E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6AF9397C"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CF08B6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164.61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21E50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5D521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buck</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22BD1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BD879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08142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77B9D439"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61F41C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390.72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2B79B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E81B4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rice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6BFB9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9FA68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C528C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6E517AD7"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F0F739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284.29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D121A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058C7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eight</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EA881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73086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157C6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1D81664A"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6E26FA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235.24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E1787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D816B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batch</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EB890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æ</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F392C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52A49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36A3F31E"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83DDD2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85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5A0AD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5DD21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picky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52626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94CD6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998C3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Marianne</w:t>
            </w:r>
          </w:p>
        </w:tc>
      </w:tr>
      <w:tr w:rsidR="00F0414E" w:rsidRPr="00F0414E" w14:paraId="3B05691B"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AB28C1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144.07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B5C93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F521E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cud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22ED2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F1585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D6299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1179F314"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99E0AF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155.98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16D37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BB1EC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mug</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9861A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E727B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EAC44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27578DCF"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E6EFAB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55.14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951E0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AD49A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piggy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EE9EF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54949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D617A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18D6F8E2"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4E813F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302.87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53D04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6A78A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rise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A298D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CE86E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1B715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2DD0B4B7"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A16C26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lastRenderedPageBreak/>
              <w:t>124.93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2BD9A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48DFE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aid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C1DE9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85C3B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B304E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1AF90629" w14:textId="77777777" w:rsidTr="00F0414E">
        <w:trPr>
          <w:trHeight w:val="180"/>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AB1A84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85.65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9240F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D2A63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burden</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3F29B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ɜ:ʳ</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30A2A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DDCC7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042D39F9"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E6E171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294.41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783F5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22EE1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badge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1470A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æ</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33568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8BE71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19F220AA"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615A60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44.22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901B1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6BF71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bigger</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F29D2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8471D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0FD1D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5BA59406"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8DBE16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106.06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6285A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AF41A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bug</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76443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22B8D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19A39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4774A05A"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A2C7E9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40.29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028EC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2D1DD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nibble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DDE8D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3A5AF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C1A8C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54EF1E7F"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038702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155.97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33E26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829AB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leave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76F30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56B12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D816C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625E5483"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471C32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93.49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599BC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B9A94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serve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A1263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ɜ:ʳ</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4523F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8195D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021AF093"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7DD05A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94.42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2E85E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D3A52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fuzzy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74299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6BED3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77C70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2053743F"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E8BDE2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83.71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D5E16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34DA2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bicker</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A0CFD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518F1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EB637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1CE3DCAC"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C9F483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114.88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A229B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27331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leaf</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E0AD0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5A1F0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65791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5CC193F2"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C95807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30.23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6EF24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50A65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nipple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09512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7C572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2886A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1131ED5F"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955937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114.79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06187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E457F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surf</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10031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ɜ:ʳ</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543B9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7ED15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4610F13B"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36C053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54.93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11EA0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4CB5F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cut</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EE666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DB5FC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F701E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293E2E2D"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303370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75.36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6201A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E6007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fussy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ABBF4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D6B50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ECA9E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6F2AA8A2" w14:textId="77777777" w:rsidTr="00F0414E">
        <w:trPr>
          <w:trHeight w:val="180"/>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17E3D7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57.51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0955F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3322F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muck</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D0657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D1985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CE233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7BDE3EE3"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294480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102.73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9B69F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3DF30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burton</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A0ADB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ɜ:ʳ</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34B6B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5292F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1B03C367"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81F8D3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40.73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794F7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EA9C4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buck</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7A99B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683C0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D4BA8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7C8E90B7"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A6C066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106.74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3EA24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E3E67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rice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0E36C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595E2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7E6FA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4C5A4177"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452B30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81.16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AA881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33491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eight</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890CC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BC9C3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C0D28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7DB75B68"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D8E4EB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125.43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6DBBB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C60B2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batch</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A7BF0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æ</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59194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2CBF6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57ABCE50"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E3A9D3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78.99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AD36B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19FE0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picky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34093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51A04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fast</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7F7B5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147CC7A2"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516A9C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140.62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7B310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1479D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cud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92EB9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651E5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495CE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7C5B4DFC"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203458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183.74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9018C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143D8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mug</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8826D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473A6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979C7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1FA04BCB"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5CBAFE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61.84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29598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5CC45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piggy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E458A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2AE25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3A1E1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5B14054A"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388678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251.92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F7F25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18E71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rise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6573D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1A931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88CC5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582EFFD5"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A1BC00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188.65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A18AD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58B8A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aid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B0578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1B8C3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E0266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1FF62523"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E197F3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143.73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32765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F1B54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burden</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C432F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ɜ:ʳ</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E332B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1CCD2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4F7A8453"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0FB616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231.06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D4239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65ADF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badge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CFEEB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æ</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04CFD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A67F9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400D2C52" w14:textId="77777777" w:rsidTr="00F0414E">
        <w:trPr>
          <w:trHeight w:val="180"/>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A33394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93.42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28F31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02B03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bigger</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2E24C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461CD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CC6A0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0F4A5D5D"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46A171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221.06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0483E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4517C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bug</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ACEAA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B2001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B9ADB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0C625977"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2EC736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110.28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132BB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81501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nibble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EA742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77927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3A372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3725D350"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40EE79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183.93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D7A95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88DA8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leave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3552E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BA2F2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B0A13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64A51E6F"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128622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206.11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4B487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26E6B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serve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6D3E1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ɜ:ʳ</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F3C2E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89343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591DD241"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D8D7D3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115.91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097F3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636CA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fuzzy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4D0C0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D43B7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F94D7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520220CB"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817E36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70.79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7BAD7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B9F61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bicker</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23683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61C9D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8A12D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29C246EC"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6B0DF4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150.27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73080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07CED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leaf</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96967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186D2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20B4B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235C356C"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D278F2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61.44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AC50B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A266F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nipple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55A2D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55156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220D1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7F5FECBD"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37A277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152.81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48885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A2A34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surf</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5FC84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ɜ:ʳ</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93C0B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55BDD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484AC720"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E0A0B7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91.22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67ABE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3B840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cut</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45E89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F837E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8667D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5026FCB3"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7C5E18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lastRenderedPageBreak/>
              <w:t>90.03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6AD0A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D2E52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fussy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AD6D8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4F602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29AEE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39A35147"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2B94EC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115.51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0EC88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30E14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muck</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3E5A2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152DF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91EFA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49EEEF2E"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971DD7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128.95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49314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F4935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burton</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C43D1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ɜ:ʳ</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67FA0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EF3C7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5E7F632F" w14:textId="77777777" w:rsidTr="00F0414E">
        <w:trPr>
          <w:trHeight w:val="180"/>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E5A84A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105.96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A0362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49C88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buck</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9F183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70FE2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D1ED0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3BBA1C05"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80CF80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171.4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93613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04169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rice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E3D33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2A7A1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9B668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7CC14FDE"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DD1BBC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213.25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1D20C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7F2C5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eight</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D5BCD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BB0BE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C5725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7DCC54D9"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F22020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189.27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B5265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8D3A0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batch</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F8687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æ</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CCD7C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7FB84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41C39520"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2E014B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142.53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87DBD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09B0C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picky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CEBA4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CDDBD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normal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768B1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28A4B246"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73CD24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299.74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5CC07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50960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cud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9893F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71232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5E606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38100417"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157E81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282.58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6FB13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ED81C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mug</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98E5D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B56F0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71FD5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2D8E53CD"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979B3E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151.22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F7A50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83881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piggy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07AB5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445D0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B0BEA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28E69CB6"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831981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357.32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A59D0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85DF2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rise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CD905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27188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E57C8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73081196"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216B3E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264.36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00913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CECA5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aid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350E4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72574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8ACDD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7424C4DF"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797AF3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225.11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289C7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07DE9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burden</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F2503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ɜ:ʳ</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FD463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7AC6A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03139066"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1A1852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309.51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7EEFA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BBDCF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badge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19A62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æ</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083AF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CB589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1A356616"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0975B3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95.84</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9335B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81353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bigger</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E3DA4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3A627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E116D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505D4913"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D9A24C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247.95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817E0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CD5C1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bug</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52AE0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EA396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A9D50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46E0B16F"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5C9433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116.39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2411E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CFE05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nibble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DDB15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E8FA4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D6149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7DAE80D1" w14:textId="77777777" w:rsidTr="00F0414E">
        <w:trPr>
          <w:trHeight w:val="180"/>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503BB3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344.65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3279F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7E913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leave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94B3C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C1D53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1DD62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5C13AB92"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A90D78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332.93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A9046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1B8DC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serve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1B16B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ɜ:ʳ</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44056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90623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21D33A24"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9A9DB9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151.65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5A7B7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3E3F1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fuzzy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07598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0279C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06395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54C69D2C"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F6A481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111.53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5BE84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EBC54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bicker</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FC705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6E85E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13057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53A6714A"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288782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254.68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7546F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30DF7B"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leaf</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FA326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6D30A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F135B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315AFDBE"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3550C7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85.81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CCBA6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17D49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nipple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43702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329D6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CE31D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248544F7"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AC5269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245.12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6603A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A83D73"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surf</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4A155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ɜ:ʳ</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212C5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AE732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1818CB27"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7B3736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258.57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5DF3D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5FF09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cut</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9CE1B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8CDB4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C47DB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0834FFBE"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A36449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92.07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F1981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64784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fussy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67386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EB7D9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3DF03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7834C6D8"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443D15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177.15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C40FF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A44FB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muck</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92FE0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28A85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CDE771"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66AA738F"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BBD42C8"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126.3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B7C54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19023A"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burton</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772A1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ɜ:ʳ</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965E9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B897F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14814135"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42021D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300.93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BE4C3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7E5BB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buck</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90E90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ʌ</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49575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A8603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705D237C"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DAF4C7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312.02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14821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D05E0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rice</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B5694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aI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938335"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1D629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6C7267FE"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0272EF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245.19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41177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2EEFD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eight</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B5399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eI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6E5DB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0F3BB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2EFA9C1B" w14:textId="77777777" w:rsidTr="00F0414E">
        <w:trPr>
          <w:trHeight w:val="180"/>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C0C61EC"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270.28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15953F"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0B44C4"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batch</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59D37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æ</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1373C6"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4D3517"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r w:rsidR="00F0414E" w:rsidRPr="00F0414E" w14:paraId="7A3F9C34" w14:textId="77777777" w:rsidTr="00F0414E">
        <w:trPr>
          <w:trHeight w:val="165"/>
        </w:trPr>
        <w:tc>
          <w:tcPr>
            <w:tcW w:w="600"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F438F19"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b/>
                <w:bCs/>
                <w:color w:val="000000"/>
                <w:sz w:val="15"/>
                <w:szCs w:val="15"/>
              </w:rPr>
              <w:t>97.27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D5A360"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Vl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E965E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picky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F81CF2"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I</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7B66AD"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slow</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1ED0DE" w14:textId="77777777" w:rsidR="00F0414E" w:rsidRPr="00F0414E" w:rsidRDefault="00F0414E" w:rsidP="00F0414E">
            <w:pPr>
              <w:rPr>
                <w:rFonts w:ascii="Times New Roman" w:eastAsia="Times New Roman" w:hAnsi="Times New Roman" w:cs="Times New Roman"/>
              </w:rPr>
            </w:pPr>
            <w:r w:rsidRPr="00F0414E">
              <w:rPr>
                <w:rFonts w:ascii="Helvetica Neue" w:eastAsia="Times New Roman" w:hAnsi="Helvetica Neue" w:cs="Times New Roman"/>
                <w:color w:val="000000"/>
                <w:sz w:val="15"/>
                <w:szCs w:val="15"/>
              </w:rPr>
              <w:t>Gena</w:t>
            </w:r>
          </w:p>
        </w:tc>
      </w:tr>
    </w:tbl>
    <w:p w14:paraId="027987CD" w14:textId="77777777" w:rsidR="00F0414E" w:rsidRPr="00A854BC" w:rsidRDefault="00F0414E" w:rsidP="005C7D8F">
      <w:pPr>
        <w:rPr>
          <w:rFonts w:ascii="Times New Roman" w:hAnsi="Times New Roman" w:cs="Times New Roman"/>
          <w:b/>
          <w:bCs/>
        </w:rPr>
      </w:pPr>
    </w:p>
    <w:sectPr w:rsidR="00F0414E" w:rsidRPr="00A854BC" w:rsidSect="00214D05">
      <w:headerReference w:type="even" r:id="rId15"/>
      <w:headerReference w:type="default" r:id="rId1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urvasula, Karthik" w:date="2021-12-05T00:09:00Z" w:initials="DK">
    <w:p w14:paraId="07C6EA86" w14:textId="4B60DB12" w:rsidR="00956594" w:rsidRDefault="00956594">
      <w:pPr>
        <w:pStyle w:val="CommentText"/>
      </w:pPr>
      <w:r>
        <w:rPr>
          <w:rStyle w:val="CommentReference"/>
        </w:rPr>
        <w:annotationRef/>
      </w:r>
      <w:r>
        <w:t xml:space="preserve">Clean and good background </w:t>
      </w:r>
      <w:r>
        <w:sym w:font="Wingdings" w:char="F04A"/>
      </w:r>
    </w:p>
  </w:comment>
  <w:comment w:id="1" w:author="Durvasula, Karthik" w:date="2021-12-05T00:06:00Z" w:initials="DK">
    <w:p w14:paraId="18B4800A" w14:textId="329B7CF0" w:rsidR="0009783D" w:rsidRDefault="0009783D">
      <w:pPr>
        <w:pStyle w:val="CommentText"/>
      </w:pPr>
      <w:r>
        <w:rPr>
          <w:rStyle w:val="CommentReference"/>
        </w:rPr>
        <w:annotationRef/>
      </w:r>
      <w:r>
        <w:t xml:space="preserve">Durvasula </w:t>
      </w:r>
      <w:r w:rsidR="006775E6">
        <w:t>&amp;</w:t>
      </w:r>
      <w:r>
        <w:t xml:space="preserve"> Luo</w:t>
      </w:r>
      <w:r w:rsidR="006775E6">
        <w:t xml:space="preserve"> (2014)</w:t>
      </w:r>
      <w:r>
        <w:t>…Cite correctly. Check all citations carefully.</w:t>
      </w:r>
    </w:p>
  </w:comment>
  <w:comment w:id="2" w:author="Durvasula, Karthik" w:date="2021-12-05T00:06:00Z" w:initials="DK">
    <w:p w14:paraId="27C6EF9C" w14:textId="64B1CF76" w:rsidR="00E72CFA" w:rsidRDefault="00E72CFA">
      <w:pPr>
        <w:pStyle w:val="CommentText"/>
      </w:pPr>
      <w:r>
        <w:rPr>
          <w:rStyle w:val="CommentReference"/>
        </w:rPr>
        <w:annotationRef/>
      </w:r>
      <w:r>
        <w:t>Cite who made this claim, not us.</w:t>
      </w:r>
      <w:r w:rsidR="005B58F5">
        <w:t xml:space="preserve"> Kluender Diehl…</w:t>
      </w:r>
    </w:p>
  </w:comment>
  <w:comment w:id="5" w:author="Durvasula, Karthik" w:date="2021-12-05T00:10:00Z" w:initials="DK">
    <w:p w14:paraId="37E44E19" w14:textId="305507BC" w:rsidR="003024FA" w:rsidRDefault="003024FA">
      <w:pPr>
        <w:pStyle w:val="CommentText"/>
      </w:pPr>
      <w:r>
        <w:rPr>
          <w:rStyle w:val="CommentReference"/>
        </w:rPr>
        <w:t>Give a link to the experiment page.</w:t>
      </w:r>
    </w:p>
  </w:comment>
  <w:comment w:id="6" w:author="Durvasula, Karthik" w:date="2021-12-05T00:11:00Z" w:initials="DK">
    <w:p w14:paraId="1C23CFED" w14:textId="055C392B" w:rsidR="00B44C2D" w:rsidRDefault="00B44C2D">
      <w:pPr>
        <w:pStyle w:val="CommentText"/>
      </w:pPr>
      <w:r>
        <w:rPr>
          <w:rStyle w:val="CommentReference"/>
        </w:rPr>
        <w:annotationRef/>
      </w:r>
      <w:r>
        <w:t>Cite properly.</w:t>
      </w:r>
    </w:p>
  </w:comment>
  <w:comment w:id="7" w:author="Durvasula, Karthik" w:date="2021-12-05T00:11:00Z" w:initials="DK">
    <w:p w14:paraId="6FF8BCE9" w14:textId="361DC925" w:rsidR="004A1760" w:rsidRDefault="004A1760">
      <w:pPr>
        <w:pStyle w:val="CommentText"/>
      </w:pPr>
      <w:r>
        <w:rPr>
          <w:rStyle w:val="CommentReference"/>
        </w:rPr>
        <w:annotationRef/>
      </w:r>
      <w:r>
        <w:t>Cite this properly.</w:t>
      </w:r>
    </w:p>
  </w:comment>
  <w:comment w:id="8" w:author="Durvasula, Karthik" w:date="2021-12-05T00:11:00Z" w:initials="DK">
    <w:p w14:paraId="2B89E59F" w14:textId="330DE099" w:rsidR="00B44C2D" w:rsidRDefault="00B44C2D">
      <w:pPr>
        <w:pStyle w:val="CommentText"/>
      </w:pPr>
      <w:r>
        <w:rPr>
          <w:rStyle w:val="CommentReference"/>
        </w:rPr>
        <w:annotationRef/>
      </w:r>
      <w:r>
        <w:t>Cite this properly.</w:t>
      </w:r>
    </w:p>
  </w:comment>
  <w:comment w:id="9" w:author="Durvasula, Karthik" w:date="2021-12-05T00:11:00Z" w:initials="DK">
    <w:p w14:paraId="2A88A405" w14:textId="16DAD036" w:rsidR="0019282E" w:rsidRDefault="0019282E">
      <w:pPr>
        <w:pStyle w:val="CommentText"/>
      </w:pPr>
      <w:r>
        <w:rPr>
          <w:rStyle w:val="CommentReference"/>
        </w:rPr>
        <w:annotationRef/>
      </w:r>
      <w:r>
        <w:t>“Code, data, and documentation”</w:t>
      </w:r>
    </w:p>
  </w:comment>
  <w:comment w:id="14" w:author="Durvasula, Karthik" w:date="2021-12-05T00:13:00Z" w:initials="DK">
    <w:p w14:paraId="0B100A48" w14:textId="6E6D41FF" w:rsidR="003C46D8" w:rsidRDefault="003C46D8">
      <w:pPr>
        <w:pStyle w:val="CommentText"/>
      </w:pPr>
      <w:r>
        <w:rPr>
          <w:rStyle w:val="CommentReference"/>
        </w:rPr>
        <w:annotationRef/>
      </w:r>
      <w:r>
        <w:t xml:space="preserve">You should describe each table and plot in the text </w:t>
      </w:r>
      <w:r w:rsidR="00496029">
        <w:t xml:space="preserve">before you present each one, </w:t>
      </w:r>
      <w:r>
        <w:t>and tell the reader what the main observation is in each of them.</w:t>
      </w:r>
    </w:p>
  </w:comment>
  <w:comment w:id="15" w:author="Durvasula, Karthik" w:date="2021-12-05T00:15:00Z" w:initials="DK">
    <w:p w14:paraId="19BFE112" w14:textId="7822DA55" w:rsidR="00B43717" w:rsidRDefault="00B43717">
      <w:pPr>
        <w:pStyle w:val="CommentText"/>
      </w:pPr>
      <w:r>
        <w:rPr>
          <w:rStyle w:val="CommentReference"/>
        </w:rPr>
        <w:annotationRef/>
      </w:r>
      <w:r>
        <w:t xml:space="preserve">Don’t follow this. Did you collapse voiced and voiceless? </w:t>
      </w:r>
      <w:r w:rsidR="00706DD5">
        <w:t>If so, w</w:t>
      </w:r>
      <w:r>
        <w:t>hy bother with this table? It doesn’t aid your question in any way.</w:t>
      </w:r>
    </w:p>
  </w:comment>
  <w:comment w:id="16" w:author="Durvasula, Karthik" w:date="2021-12-05T00:18:00Z" w:initials="DK">
    <w:p w14:paraId="75E4073A" w14:textId="75E0BA1E" w:rsidR="008513E9" w:rsidRDefault="008513E9">
      <w:pPr>
        <w:pStyle w:val="CommentText"/>
      </w:pPr>
      <w:r>
        <w:rPr>
          <w:rStyle w:val="CommentReference"/>
        </w:rPr>
        <w:annotationRef/>
      </w:r>
      <w:r>
        <w:t xml:space="preserve">These numbers look wrong based on Table 7. </w:t>
      </w:r>
    </w:p>
  </w:comment>
  <w:comment w:id="18" w:author="Durvasula, Karthik" w:date="2021-12-05T00:20:00Z" w:initials="DK">
    <w:p w14:paraId="49346CBB" w14:textId="565A9FCA" w:rsidR="00790A2B" w:rsidRDefault="00790A2B">
      <w:pPr>
        <w:pStyle w:val="CommentText"/>
      </w:pPr>
      <w:r>
        <w:rPr>
          <w:rStyle w:val="CommentReference"/>
        </w:rPr>
        <w:annotationRef/>
      </w:r>
      <w:r>
        <w:t>Is this to avoid confusion with the lax vowels in English which are around 50-60 ms?</w:t>
      </w:r>
      <w:r w:rsidR="00010CD7">
        <w:t xml:space="preserve"> If you use that, find a good citation for it.</w:t>
      </w:r>
      <w:r w:rsidR="00A027FD">
        <w:t xml:space="preserve"> Search for duration of lax and tense vowels in English.</w:t>
      </w:r>
    </w:p>
  </w:comment>
  <w:comment w:id="19" w:author="Durvasula, Karthik" w:date="2021-12-05T00:23:00Z" w:initials="DK">
    <w:p w14:paraId="30CAA9E8" w14:textId="77777777" w:rsidR="00B4429F" w:rsidRDefault="00B4429F">
      <w:pPr>
        <w:pStyle w:val="CommentText"/>
      </w:pPr>
      <w:r>
        <w:rPr>
          <w:rStyle w:val="CommentReference"/>
        </w:rPr>
        <w:annotationRef/>
      </w:r>
      <w:r>
        <w:t>Why would they increase the difference and not decrease it then?</w:t>
      </w:r>
    </w:p>
    <w:p w14:paraId="12734567" w14:textId="77777777" w:rsidR="00B4429F" w:rsidRDefault="00B4429F">
      <w:pPr>
        <w:pStyle w:val="CommentText"/>
      </w:pPr>
    </w:p>
    <w:p w14:paraId="151E2D4D" w14:textId="14EB3FD7" w:rsidR="00B4429F" w:rsidRDefault="00B4429F">
      <w:pPr>
        <w:pStyle w:val="CommentText"/>
      </w:pPr>
      <w:r>
        <w:t>I am not saying you have to answer this question, but it is worth thinking about.</w:t>
      </w:r>
    </w:p>
  </w:comment>
  <w:comment w:id="20" w:author="Durvasula, Karthik" w:date="2021-12-05T00:24:00Z" w:initials="DK">
    <w:p w14:paraId="6528481D" w14:textId="0B673DFF" w:rsidR="00196A68" w:rsidRDefault="00196A68">
      <w:pPr>
        <w:pStyle w:val="CommentText"/>
      </w:pPr>
      <w:r>
        <w:rPr>
          <w:rStyle w:val="CommentReference"/>
        </w:rPr>
        <w:annotationRef/>
      </w:r>
      <w:r>
        <w:t xml:space="preserve">You need to find the correct ref for Cuartero. Sole’s paper was in 2007, Cuartero’s paper can’t still be forthcoming! It’s been 14 years </w:t>
      </w:r>
      <w:r>
        <w:sym w:font="Wingdings" w:char="F04A"/>
      </w:r>
      <w:r>
        <w:t>.</w:t>
      </w:r>
    </w:p>
  </w:comment>
  <w:comment w:id="21" w:author="Durvasula, Karthik" w:date="2021-12-05T00:25:00Z" w:initials="DK">
    <w:p w14:paraId="5E819775" w14:textId="23B7D473" w:rsidR="005606BE" w:rsidRDefault="005606BE">
      <w:pPr>
        <w:pStyle w:val="CommentText"/>
      </w:pPr>
      <w:r>
        <w:rPr>
          <w:rStyle w:val="CommentReference"/>
        </w:rPr>
        <w:annotationRef/>
      </w:r>
      <w:r>
        <w:t>Good!</w:t>
      </w:r>
    </w:p>
  </w:comment>
  <w:comment w:id="22" w:author="Durvasula, Karthik" w:date="2021-12-05T00:26:00Z" w:initials="DK">
    <w:p w14:paraId="7D36F79D" w14:textId="4C44DCEE" w:rsidR="001A5BA8" w:rsidRDefault="001A5BA8">
      <w:pPr>
        <w:pStyle w:val="CommentText"/>
      </w:pPr>
      <w:r>
        <w:rPr>
          <w:rStyle w:val="CommentReference"/>
        </w:rPr>
        <w:annotationRef/>
      </w:r>
      <w:r>
        <w:t>Good!</w:t>
      </w:r>
    </w:p>
  </w:comment>
  <w:comment w:id="23" w:author="Durvasula, Karthik" w:date="2021-12-05T00:26:00Z" w:initials="DK">
    <w:p w14:paraId="17DB3E14" w14:textId="67D3AA96" w:rsidR="00F80064" w:rsidRDefault="00F80064">
      <w:pPr>
        <w:pStyle w:val="CommentText"/>
      </w:pPr>
    </w:p>
  </w:comment>
  <w:comment w:id="24" w:author="Durvasula, Karthik" w:date="2021-12-05T00:26:00Z" w:initials="DK">
    <w:p w14:paraId="6FE82EAB" w14:textId="77777777" w:rsidR="00F80064" w:rsidRDefault="00F80064">
      <w:pPr>
        <w:pStyle w:val="CommentText"/>
      </w:pPr>
      <w:r>
        <w:rPr>
          <w:rStyle w:val="CommentReference"/>
        </w:rPr>
        <w:annotationRef/>
      </w:r>
      <w:r>
        <w:t>One possibility for your result is that people can’t tell the difference between bigger durations as well as they can for small durations. So, they need the difference to be bigger for it to be perceptually the same. Of course, this is a bit circular, unless we can independently establish perceptual difference.</w:t>
      </w:r>
    </w:p>
    <w:p w14:paraId="4CA7E562" w14:textId="77777777" w:rsidR="00F80064" w:rsidRDefault="00F80064">
      <w:pPr>
        <w:pStyle w:val="CommentText"/>
      </w:pPr>
    </w:p>
    <w:p w14:paraId="4B16C342" w14:textId="29DA53E6" w:rsidR="00F80064" w:rsidRDefault="00F80064">
      <w:pPr>
        <w:pStyle w:val="CommentText"/>
      </w:pPr>
      <w:r>
        <w:t>The idea is a bit like, if I asked you to use your eyes tell apart things that are 5 yards and 10 yards, you can do it easily. And you could say the latter is roughly twice the length of the former. But with 500 yards and 1000 yards, I don’t know if it is that easy to tell them apart by just looking at the distances and say one is twice the other, even though proportionally the difference is the same in the two cases. Dunno, just spit balling.</w:t>
      </w:r>
    </w:p>
  </w:comment>
  <w:comment w:id="25" w:author="Durvasula, Karthik" w:date="2021-12-05T00:31:00Z" w:initials="DK">
    <w:p w14:paraId="1DC71515" w14:textId="302D1522" w:rsidR="00BF4812" w:rsidRDefault="00BF4812">
      <w:pPr>
        <w:pStyle w:val="CommentText"/>
      </w:pPr>
      <w:r>
        <w:rPr>
          <w:rStyle w:val="CommentReference"/>
        </w:rPr>
        <w:annotationRef/>
      </w:r>
      <w:r>
        <w:t>You could figure this out. See if you can find a paper on whether speech rate affects the duration of stops as much as vowels.</w:t>
      </w:r>
    </w:p>
  </w:comment>
  <w:comment w:id="26" w:author="Durvasula, Karthik" w:date="2021-12-05T00:32:00Z" w:initials="DK">
    <w:p w14:paraId="49E1DDCF" w14:textId="3F6163AD" w:rsidR="000F2363" w:rsidRDefault="000F2363">
      <w:pPr>
        <w:pStyle w:val="CommentText"/>
      </w:pPr>
      <w:r>
        <w:rPr>
          <w:rStyle w:val="CommentReference"/>
        </w:rPr>
        <w:annotationRef/>
      </w:r>
      <w:r>
        <w:t>What do you mean by voiced/voiceless freq here? Don’t follow.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7C6EA86" w15:done="0"/>
  <w15:commentEx w15:paraId="18B4800A" w15:done="0"/>
  <w15:commentEx w15:paraId="27C6EF9C" w15:done="0"/>
  <w15:commentEx w15:paraId="37E44E19" w15:done="0"/>
  <w15:commentEx w15:paraId="1C23CFED" w15:done="0"/>
  <w15:commentEx w15:paraId="6FF8BCE9" w15:done="0"/>
  <w15:commentEx w15:paraId="2B89E59F" w15:done="0"/>
  <w15:commentEx w15:paraId="2A88A405" w15:done="0"/>
  <w15:commentEx w15:paraId="0B100A48" w15:done="0"/>
  <w15:commentEx w15:paraId="19BFE112" w15:done="0"/>
  <w15:commentEx w15:paraId="75E4073A" w15:done="0"/>
  <w15:commentEx w15:paraId="49346CBB" w15:done="0"/>
  <w15:commentEx w15:paraId="151E2D4D" w15:done="0"/>
  <w15:commentEx w15:paraId="6528481D" w15:done="0"/>
  <w15:commentEx w15:paraId="5E819775" w15:done="0"/>
  <w15:commentEx w15:paraId="7D36F79D" w15:done="0"/>
  <w15:commentEx w15:paraId="17DB3E14" w15:done="0"/>
  <w15:commentEx w15:paraId="4B16C342" w15:paraIdParent="17DB3E14" w15:done="0"/>
  <w15:commentEx w15:paraId="1DC71515" w15:done="0"/>
  <w15:commentEx w15:paraId="49E1DDC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5681C6" w16cex:dateUtc="2021-12-05T05:09:00Z"/>
  <w16cex:commentExtensible w16cex:durableId="255680EB" w16cex:dateUtc="2021-12-05T05:06:00Z"/>
  <w16cex:commentExtensible w16cex:durableId="25568117" w16cex:dateUtc="2021-12-05T05:06:00Z"/>
  <w16cex:commentExtensible w16cex:durableId="255681E7" w16cex:dateUtc="2021-12-05T05:10:00Z"/>
  <w16cex:commentExtensible w16cex:durableId="25568233" w16cex:dateUtc="2021-12-05T05:11:00Z"/>
  <w16cex:commentExtensible w16cex:durableId="25568225" w16cex:dateUtc="2021-12-05T05:11:00Z"/>
  <w16cex:commentExtensible w16cex:durableId="2556822B" w16cex:dateUtc="2021-12-05T05:11:00Z"/>
  <w16cex:commentExtensible w16cex:durableId="25568241" w16cex:dateUtc="2021-12-05T05:11:00Z"/>
  <w16cex:commentExtensible w16cex:durableId="255682C3" w16cex:dateUtc="2021-12-05T05:13:00Z"/>
  <w16cex:commentExtensible w16cex:durableId="25568305" w16cex:dateUtc="2021-12-05T05:15:00Z"/>
  <w16cex:commentExtensible w16cex:durableId="255683D2" w16cex:dateUtc="2021-12-05T05:18:00Z"/>
  <w16cex:commentExtensible w16cex:durableId="2556846B" w16cex:dateUtc="2021-12-05T05:20:00Z"/>
  <w16cex:commentExtensible w16cex:durableId="255684F9" w16cex:dateUtc="2021-12-05T05:23:00Z"/>
  <w16cex:commentExtensible w16cex:durableId="25568536" w16cex:dateUtc="2021-12-05T05:24:00Z"/>
  <w16cex:commentExtensible w16cex:durableId="25568586" w16cex:dateUtc="2021-12-05T05:25:00Z"/>
  <w16cex:commentExtensible w16cex:durableId="255685B1" w16cex:dateUtc="2021-12-05T05:26:00Z"/>
  <w16cex:commentExtensible w16cex:durableId="255685CC" w16cex:dateUtc="2021-12-05T05:26:00Z"/>
  <w16cex:commentExtensible w16cex:durableId="255685CD" w16cex:dateUtc="2021-12-05T05:26:00Z"/>
  <w16cex:commentExtensible w16cex:durableId="255686F3" w16cex:dateUtc="2021-12-05T05:31:00Z"/>
  <w16cex:commentExtensible w16cex:durableId="25568736" w16cex:dateUtc="2021-12-05T05: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7C6EA86" w16cid:durableId="255681C6"/>
  <w16cid:commentId w16cid:paraId="18B4800A" w16cid:durableId="255680EB"/>
  <w16cid:commentId w16cid:paraId="27C6EF9C" w16cid:durableId="25568117"/>
  <w16cid:commentId w16cid:paraId="37E44E19" w16cid:durableId="255681E7"/>
  <w16cid:commentId w16cid:paraId="1C23CFED" w16cid:durableId="25568233"/>
  <w16cid:commentId w16cid:paraId="6FF8BCE9" w16cid:durableId="25568225"/>
  <w16cid:commentId w16cid:paraId="2B89E59F" w16cid:durableId="2556822B"/>
  <w16cid:commentId w16cid:paraId="2A88A405" w16cid:durableId="25568241"/>
  <w16cid:commentId w16cid:paraId="0B100A48" w16cid:durableId="255682C3"/>
  <w16cid:commentId w16cid:paraId="19BFE112" w16cid:durableId="25568305"/>
  <w16cid:commentId w16cid:paraId="75E4073A" w16cid:durableId="255683D2"/>
  <w16cid:commentId w16cid:paraId="49346CBB" w16cid:durableId="2556846B"/>
  <w16cid:commentId w16cid:paraId="151E2D4D" w16cid:durableId="255684F9"/>
  <w16cid:commentId w16cid:paraId="6528481D" w16cid:durableId="25568536"/>
  <w16cid:commentId w16cid:paraId="5E819775" w16cid:durableId="25568586"/>
  <w16cid:commentId w16cid:paraId="7D36F79D" w16cid:durableId="255685B1"/>
  <w16cid:commentId w16cid:paraId="17DB3E14" w16cid:durableId="255685CC"/>
  <w16cid:commentId w16cid:paraId="4B16C342" w16cid:durableId="255685CD"/>
  <w16cid:commentId w16cid:paraId="1DC71515" w16cid:durableId="255686F3"/>
  <w16cid:commentId w16cid:paraId="49E1DDCF" w16cid:durableId="2556873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8A9551" w14:textId="77777777" w:rsidR="008B0247" w:rsidRDefault="008B0247" w:rsidP="00FF5618">
      <w:r>
        <w:separator/>
      </w:r>
    </w:p>
  </w:endnote>
  <w:endnote w:type="continuationSeparator" w:id="0">
    <w:p w14:paraId="186A4EDC" w14:textId="77777777" w:rsidR="008B0247" w:rsidRDefault="008B0247" w:rsidP="00FF56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Times"/>
    <w:panose1 w:val="02000500000000000000"/>
    <w:charset w:val="00"/>
    <w:family w:val="auto"/>
    <w:pitch w:val="variable"/>
    <w:sig w:usb0="E00002FF" w:usb1="5000205A" w:usb2="00000000" w:usb3="00000000" w:csb0="0000019F" w:csb1="00000000"/>
  </w:font>
  <w:font w:name="Helvetica Neue">
    <w:altName w:val="Helvetica Neue"/>
    <w:panose1 w:val="02000503000000020004"/>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418FF7" w14:textId="77777777" w:rsidR="008B0247" w:rsidRDefault="008B0247" w:rsidP="00FF5618">
      <w:r>
        <w:separator/>
      </w:r>
    </w:p>
  </w:footnote>
  <w:footnote w:type="continuationSeparator" w:id="0">
    <w:p w14:paraId="724EC56A" w14:textId="77777777" w:rsidR="008B0247" w:rsidRDefault="008B0247" w:rsidP="00FF56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66997835"/>
      <w:docPartObj>
        <w:docPartGallery w:val="Page Numbers (Top of Page)"/>
        <w:docPartUnique/>
      </w:docPartObj>
    </w:sdtPr>
    <w:sdtEndPr>
      <w:rPr>
        <w:rStyle w:val="PageNumber"/>
      </w:rPr>
    </w:sdtEndPr>
    <w:sdtContent>
      <w:p w14:paraId="59B13A88" w14:textId="6FA6B2C3" w:rsidR="00F0414E" w:rsidRDefault="00F0414E" w:rsidP="00F041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139532119"/>
      <w:docPartObj>
        <w:docPartGallery w:val="Page Numbers (Top of Page)"/>
        <w:docPartUnique/>
      </w:docPartObj>
    </w:sdtPr>
    <w:sdtEndPr>
      <w:rPr>
        <w:rStyle w:val="PageNumber"/>
      </w:rPr>
    </w:sdtEndPr>
    <w:sdtContent>
      <w:p w14:paraId="0DAE1D0B" w14:textId="7C4FF1A2" w:rsidR="00F0414E" w:rsidRDefault="00F0414E" w:rsidP="00FF5618">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AF6998D" w14:textId="77777777" w:rsidR="00F0414E" w:rsidRDefault="00F0414E" w:rsidP="00FF561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58116885"/>
      <w:docPartObj>
        <w:docPartGallery w:val="Page Numbers (Top of Page)"/>
        <w:docPartUnique/>
      </w:docPartObj>
    </w:sdtPr>
    <w:sdtEndPr>
      <w:rPr>
        <w:rStyle w:val="PageNumber"/>
      </w:rPr>
    </w:sdtEndPr>
    <w:sdtContent>
      <w:p w14:paraId="4F9FA0E0" w14:textId="02A1E3B1" w:rsidR="00F0414E" w:rsidRDefault="00F0414E" w:rsidP="00F041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9</w:t>
        </w:r>
        <w:r>
          <w:rPr>
            <w:rStyle w:val="PageNumber"/>
          </w:rPr>
          <w:fldChar w:fldCharType="end"/>
        </w:r>
      </w:p>
    </w:sdtContent>
  </w:sdt>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urvasula, Karthik">
    <w15:presenceInfo w15:providerId="AD" w15:userId="S::durvasul@msu.edu::71783a23-30b6-482f-b0d9-10e99edf0cb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CE7"/>
    <w:rsid w:val="00010CD7"/>
    <w:rsid w:val="00067FD6"/>
    <w:rsid w:val="000772D6"/>
    <w:rsid w:val="000902E8"/>
    <w:rsid w:val="00092BAA"/>
    <w:rsid w:val="0009783D"/>
    <w:rsid w:val="000F2363"/>
    <w:rsid w:val="000F5576"/>
    <w:rsid w:val="001148D3"/>
    <w:rsid w:val="00117DB3"/>
    <w:rsid w:val="001215A7"/>
    <w:rsid w:val="00137A93"/>
    <w:rsid w:val="00162CE7"/>
    <w:rsid w:val="0019282E"/>
    <w:rsid w:val="00196A68"/>
    <w:rsid w:val="001A5BA8"/>
    <w:rsid w:val="001E67F6"/>
    <w:rsid w:val="00214D05"/>
    <w:rsid w:val="0021671F"/>
    <w:rsid w:val="002307F2"/>
    <w:rsid w:val="00276D24"/>
    <w:rsid w:val="0028349C"/>
    <w:rsid w:val="00287A54"/>
    <w:rsid w:val="003024FA"/>
    <w:rsid w:val="00304C5B"/>
    <w:rsid w:val="003214CE"/>
    <w:rsid w:val="00343AC4"/>
    <w:rsid w:val="003626A8"/>
    <w:rsid w:val="00364EF4"/>
    <w:rsid w:val="003B37E5"/>
    <w:rsid w:val="003C46D8"/>
    <w:rsid w:val="003C6223"/>
    <w:rsid w:val="004049D9"/>
    <w:rsid w:val="00454801"/>
    <w:rsid w:val="00460060"/>
    <w:rsid w:val="00496029"/>
    <w:rsid w:val="004A1760"/>
    <w:rsid w:val="004C06E7"/>
    <w:rsid w:val="00534001"/>
    <w:rsid w:val="005606BE"/>
    <w:rsid w:val="005B58F5"/>
    <w:rsid w:val="005C1556"/>
    <w:rsid w:val="005C7D8F"/>
    <w:rsid w:val="005D2D1A"/>
    <w:rsid w:val="00603A56"/>
    <w:rsid w:val="00651017"/>
    <w:rsid w:val="00651CF3"/>
    <w:rsid w:val="006775E6"/>
    <w:rsid w:val="006815EB"/>
    <w:rsid w:val="0069417B"/>
    <w:rsid w:val="006A70D6"/>
    <w:rsid w:val="006D6408"/>
    <w:rsid w:val="00706DD5"/>
    <w:rsid w:val="00754330"/>
    <w:rsid w:val="00776956"/>
    <w:rsid w:val="00790A2B"/>
    <w:rsid w:val="0080323B"/>
    <w:rsid w:val="00804792"/>
    <w:rsid w:val="008214F1"/>
    <w:rsid w:val="00822526"/>
    <w:rsid w:val="008513E9"/>
    <w:rsid w:val="0089163E"/>
    <w:rsid w:val="00895361"/>
    <w:rsid w:val="008B0247"/>
    <w:rsid w:val="008C2AC0"/>
    <w:rsid w:val="008E1F74"/>
    <w:rsid w:val="008F03EE"/>
    <w:rsid w:val="00936A52"/>
    <w:rsid w:val="00956594"/>
    <w:rsid w:val="0096216A"/>
    <w:rsid w:val="00990EF0"/>
    <w:rsid w:val="009A5D22"/>
    <w:rsid w:val="00A027FD"/>
    <w:rsid w:val="00A1761A"/>
    <w:rsid w:val="00A23373"/>
    <w:rsid w:val="00A34B92"/>
    <w:rsid w:val="00A37EDD"/>
    <w:rsid w:val="00A472D1"/>
    <w:rsid w:val="00A773C6"/>
    <w:rsid w:val="00A854BC"/>
    <w:rsid w:val="00AC101E"/>
    <w:rsid w:val="00B43717"/>
    <w:rsid w:val="00B4429F"/>
    <w:rsid w:val="00B44C2D"/>
    <w:rsid w:val="00B9206E"/>
    <w:rsid w:val="00BA3A52"/>
    <w:rsid w:val="00BE1323"/>
    <w:rsid w:val="00BF3205"/>
    <w:rsid w:val="00BF4812"/>
    <w:rsid w:val="00C10816"/>
    <w:rsid w:val="00C4434D"/>
    <w:rsid w:val="00C51A84"/>
    <w:rsid w:val="00C679F4"/>
    <w:rsid w:val="00CA1CAD"/>
    <w:rsid w:val="00DF78E6"/>
    <w:rsid w:val="00E10026"/>
    <w:rsid w:val="00E25D3E"/>
    <w:rsid w:val="00E42DAD"/>
    <w:rsid w:val="00E5267F"/>
    <w:rsid w:val="00E72CFA"/>
    <w:rsid w:val="00EA1907"/>
    <w:rsid w:val="00EA3CA9"/>
    <w:rsid w:val="00EB080C"/>
    <w:rsid w:val="00EB6BB4"/>
    <w:rsid w:val="00EE1343"/>
    <w:rsid w:val="00EF052B"/>
    <w:rsid w:val="00F0414E"/>
    <w:rsid w:val="00F60502"/>
    <w:rsid w:val="00F80064"/>
    <w:rsid w:val="00FF56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35232"/>
  <w14:defaultImageDpi w14:val="32767"/>
  <w15:chartTrackingRefBased/>
  <w15:docId w15:val="{3E0C2B3C-F855-FE4F-8209-45B790600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417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417B"/>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1148D3"/>
    <w:pPr>
      <w:spacing w:before="100" w:beforeAutospacing="1" w:after="100" w:afterAutospacing="1"/>
    </w:pPr>
    <w:rPr>
      <w:rFonts w:ascii="Times New Roman" w:eastAsia="Times New Roman" w:hAnsi="Times New Roman" w:cs="Times New Roman"/>
    </w:rPr>
  </w:style>
  <w:style w:type="paragraph" w:styleId="TOCHeading">
    <w:name w:val="TOC Heading"/>
    <w:basedOn w:val="Heading1"/>
    <w:next w:val="Normal"/>
    <w:uiPriority w:val="39"/>
    <w:unhideWhenUsed/>
    <w:qFormat/>
    <w:rsid w:val="0069417B"/>
    <w:pPr>
      <w:spacing w:before="480" w:line="276" w:lineRule="auto"/>
      <w:outlineLvl w:val="9"/>
    </w:pPr>
    <w:rPr>
      <w:b/>
      <w:bCs/>
      <w:sz w:val="28"/>
      <w:szCs w:val="28"/>
    </w:rPr>
  </w:style>
  <w:style w:type="paragraph" w:styleId="TOC2">
    <w:name w:val="toc 2"/>
    <w:basedOn w:val="Normal"/>
    <w:next w:val="Normal"/>
    <w:autoRedefine/>
    <w:uiPriority w:val="39"/>
    <w:unhideWhenUsed/>
    <w:rsid w:val="0069417B"/>
    <w:pPr>
      <w:spacing w:before="120"/>
      <w:ind w:left="240"/>
    </w:pPr>
    <w:rPr>
      <w:rFonts w:cstheme="minorHAnsi"/>
      <w:b/>
      <w:bCs/>
      <w:sz w:val="22"/>
      <w:szCs w:val="22"/>
    </w:rPr>
  </w:style>
  <w:style w:type="paragraph" w:styleId="TOC1">
    <w:name w:val="toc 1"/>
    <w:basedOn w:val="Normal"/>
    <w:next w:val="Normal"/>
    <w:autoRedefine/>
    <w:uiPriority w:val="39"/>
    <w:unhideWhenUsed/>
    <w:rsid w:val="0069417B"/>
    <w:pPr>
      <w:spacing w:before="120"/>
    </w:pPr>
    <w:rPr>
      <w:rFonts w:cstheme="minorHAnsi"/>
      <w:b/>
      <w:bCs/>
      <w:i/>
      <w:iCs/>
    </w:rPr>
  </w:style>
  <w:style w:type="paragraph" w:styleId="TOC3">
    <w:name w:val="toc 3"/>
    <w:basedOn w:val="Normal"/>
    <w:next w:val="Normal"/>
    <w:autoRedefine/>
    <w:uiPriority w:val="39"/>
    <w:unhideWhenUsed/>
    <w:rsid w:val="0069417B"/>
    <w:pPr>
      <w:ind w:left="480"/>
    </w:pPr>
    <w:rPr>
      <w:rFonts w:cstheme="minorHAnsi"/>
      <w:sz w:val="20"/>
      <w:szCs w:val="20"/>
    </w:rPr>
  </w:style>
  <w:style w:type="paragraph" w:styleId="TOC4">
    <w:name w:val="toc 4"/>
    <w:basedOn w:val="Normal"/>
    <w:next w:val="Normal"/>
    <w:autoRedefine/>
    <w:uiPriority w:val="39"/>
    <w:semiHidden/>
    <w:unhideWhenUsed/>
    <w:rsid w:val="0069417B"/>
    <w:pPr>
      <w:ind w:left="720"/>
    </w:pPr>
    <w:rPr>
      <w:rFonts w:cstheme="minorHAnsi"/>
      <w:sz w:val="20"/>
      <w:szCs w:val="20"/>
    </w:rPr>
  </w:style>
  <w:style w:type="paragraph" w:styleId="TOC5">
    <w:name w:val="toc 5"/>
    <w:basedOn w:val="Normal"/>
    <w:next w:val="Normal"/>
    <w:autoRedefine/>
    <w:uiPriority w:val="39"/>
    <w:semiHidden/>
    <w:unhideWhenUsed/>
    <w:rsid w:val="0069417B"/>
    <w:pPr>
      <w:ind w:left="960"/>
    </w:pPr>
    <w:rPr>
      <w:rFonts w:cstheme="minorHAnsi"/>
      <w:sz w:val="20"/>
      <w:szCs w:val="20"/>
    </w:rPr>
  </w:style>
  <w:style w:type="paragraph" w:styleId="TOC6">
    <w:name w:val="toc 6"/>
    <w:basedOn w:val="Normal"/>
    <w:next w:val="Normal"/>
    <w:autoRedefine/>
    <w:uiPriority w:val="39"/>
    <w:semiHidden/>
    <w:unhideWhenUsed/>
    <w:rsid w:val="0069417B"/>
    <w:pPr>
      <w:ind w:left="1200"/>
    </w:pPr>
    <w:rPr>
      <w:rFonts w:cstheme="minorHAnsi"/>
      <w:sz w:val="20"/>
      <w:szCs w:val="20"/>
    </w:rPr>
  </w:style>
  <w:style w:type="paragraph" w:styleId="TOC7">
    <w:name w:val="toc 7"/>
    <w:basedOn w:val="Normal"/>
    <w:next w:val="Normal"/>
    <w:autoRedefine/>
    <w:uiPriority w:val="39"/>
    <w:semiHidden/>
    <w:unhideWhenUsed/>
    <w:rsid w:val="0069417B"/>
    <w:pPr>
      <w:ind w:left="1440"/>
    </w:pPr>
    <w:rPr>
      <w:rFonts w:cstheme="minorHAnsi"/>
      <w:sz w:val="20"/>
      <w:szCs w:val="20"/>
    </w:rPr>
  </w:style>
  <w:style w:type="paragraph" w:styleId="TOC8">
    <w:name w:val="toc 8"/>
    <w:basedOn w:val="Normal"/>
    <w:next w:val="Normal"/>
    <w:autoRedefine/>
    <w:uiPriority w:val="39"/>
    <w:semiHidden/>
    <w:unhideWhenUsed/>
    <w:rsid w:val="0069417B"/>
    <w:pPr>
      <w:ind w:left="1680"/>
    </w:pPr>
    <w:rPr>
      <w:rFonts w:cstheme="minorHAnsi"/>
      <w:sz w:val="20"/>
      <w:szCs w:val="20"/>
    </w:rPr>
  </w:style>
  <w:style w:type="paragraph" w:styleId="TOC9">
    <w:name w:val="toc 9"/>
    <w:basedOn w:val="Normal"/>
    <w:next w:val="Normal"/>
    <w:autoRedefine/>
    <w:uiPriority w:val="39"/>
    <w:semiHidden/>
    <w:unhideWhenUsed/>
    <w:rsid w:val="0069417B"/>
    <w:pPr>
      <w:ind w:left="1920"/>
    </w:pPr>
    <w:rPr>
      <w:rFonts w:cstheme="minorHAnsi"/>
      <w:sz w:val="20"/>
      <w:szCs w:val="20"/>
    </w:rPr>
  </w:style>
  <w:style w:type="character" w:styleId="Hyperlink">
    <w:name w:val="Hyperlink"/>
    <w:basedOn w:val="DefaultParagraphFont"/>
    <w:uiPriority w:val="99"/>
    <w:unhideWhenUsed/>
    <w:rsid w:val="00364EF4"/>
    <w:rPr>
      <w:color w:val="0563C1" w:themeColor="hyperlink"/>
      <w:u w:val="single"/>
    </w:rPr>
  </w:style>
  <w:style w:type="character" w:styleId="UnresolvedMention">
    <w:name w:val="Unresolved Mention"/>
    <w:basedOn w:val="DefaultParagraphFont"/>
    <w:uiPriority w:val="99"/>
    <w:rsid w:val="00364EF4"/>
    <w:rPr>
      <w:color w:val="605E5C"/>
      <w:shd w:val="clear" w:color="auto" w:fill="E1DFDD"/>
    </w:rPr>
  </w:style>
  <w:style w:type="character" w:styleId="FollowedHyperlink">
    <w:name w:val="FollowedHyperlink"/>
    <w:basedOn w:val="DefaultParagraphFont"/>
    <w:uiPriority w:val="99"/>
    <w:semiHidden/>
    <w:unhideWhenUsed/>
    <w:rsid w:val="0080323B"/>
    <w:rPr>
      <w:color w:val="954F72" w:themeColor="followedHyperlink"/>
      <w:u w:val="single"/>
    </w:rPr>
  </w:style>
  <w:style w:type="character" w:customStyle="1" w:styleId="apple-converted-space">
    <w:name w:val="apple-converted-space"/>
    <w:basedOn w:val="DefaultParagraphFont"/>
    <w:rsid w:val="00A773C6"/>
  </w:style>
  <w:style w:type="paragraph" w:styleId="Header">
    <w:name w:val="header"/>
    <w:basedOn w:val="Normal"/>
    <w:link w:val="HeaderChar"/>
    <w:uiPriority w:val="99"/>
    <w:unhideWhenUsed/>
    <w:rsid w:val="00FF5618"/>
    <w:pPr>
      <w:tabs>
        <w:tab w:val="center" w:pos="4680"/>
        <w:tab w:val="right" w:pos="9360"/>
      </w:tabs>
    </w:pPr>
  </w:style>
  <w:style w:type="character" w:customStyle="1" w:styleId="HeaderChar">
    <w:name w:val="Header Char"/>
    <w:basedOn w:val="DefaultParagraphFont"/>
    <w:link w:val="Header"/>
    <w:uiPriority w:val="99"/>
    <w:rsid w:val="00FF5618"/>
  </w:style>
  <w:style w:type="paragraph" w:styleId="Footer">
    <w:name w:val="footer"/>
    <w:basedOn w:val="Normal"/>
    <w:link w:val="FooterChar"/>
    <w:uiPriority w:val="99"/>
    <w:unhideWhenUsed/>
    <w:rsid w:val="00FF5618"/>
    <w:pPr>
      <w:tabs>
        <w:tab w:val="center" w:pos="4680"/>
        <w:tab w:val="right" w:pos="9360"/>
      </w:tabs>
    </w:pPr>
  </w:style>
  <w:style w:type="character" w:customStyle="1" w:styleId="FooterChar">
    <w:name w:val="Footer Char"/>
    <w:basedOn w:val="DefaultParagraphFont"/>
    <w:link w:val="Footer"/>
    <w:uiPriority w:val="99"/>
    <w:rsid w:val="00FF5618"/>
  </w:style>
  <w:style w:type="character" w:styleId="PageNumber">
    <w:name w:val="page number"/>
    <w:basedOn w:val="DefaultParagraphFont"/>
    <w:uiPriority w:val="99"/>
    <w:semiHidden/>
    <w:unhideWhenUsed/>
    <w:rsid w:val="00FF5618"/>
  </w:style>
  <w:style w:type="character" w:styleId="CommentReference">
    <w:name w:val="annotation reference"/>
    <w:basedOn w:val="DefaultParagraphFont"/>
    <w:uiPriority w:val="99"/>
    <w:semiHidden/>
    <w:unhideWhenUsed/>
    <w:rsid w:val="0009783D"/>
    <w:rPr>
      <w:sz w:val="16"/>
      <w:szCs w:val="16"/>
    </w:rPr>
  </w:style>
  <w:style w:type="paragraph" w:styleId="CommentText">
    <w:name w:val="annotation text"/>
    <w:basedOn w:val="Normal"/>
    <w:link w:val="CommentTextChar"/>
    <w:uiPriority w:val="99"/>
    <w:semiHidden/>
    <w:unhideWhenUsed/>
    <w:rsid w:val="0009783D"/>
    <w:rPr>
      <w:sz w:val="20"/>
      <w:szCs w:val="20"/>
    </w:rPr>
  </w:style>
  <w:style w:type="character" w:customStyle="1" w:styleId="CommentTextChar">
    <w:name w:val="Comment Text Char"/>
    <w:basedOn w:val="DefaultParagraphFont"/>
    <w:link w:val="CommentText"/>
    <w:uiPriority w:val="99"/>
    <w:semiHidden/>
    <w:rsid w:val="0009783D"/>
    <w:rPr>
      <w:sz w:val="20"/>
      <w:szCs w:val="20"/>
    </w:rPr>
  </w:style>
  <w:style w:type="paragraph" w:styleId="CommentSubject">
    <w:name w:val="annotation subject"/>
    <w:basedOn w:val="CommentText"/>
    <w:next w:val="CommentText"/>
    <w:link w:val="CommentSubjectChar"/>
    <w:uiPriority w:val="99"/>
    <w:semiHidden/>
    <w:unhideWhenUsed/>
    <w:rsid w:val="0009783D"/>
    <w:rPr>
      <w:b/>
      <w:bCs/>
    </w:rPr>
  </w:style>
  <w:style w:type="character" w:customStyle="1" w:styleId="CommentSubjectChar">
    <w:name w:val="Comment Subject Char"/>
    <w:basedOn w:val="CommentTextChar"/>
    <w:link w:val="CommentSubject"/>
    <w:uiPriority w:val="99"/>
    <w:semiHidden/>
    <w:rsid w:val="0009783D"/>
    <w:rPr>
      <w:b/>
      <w:bCs/>
      <w:sz w:val="20"/>
      <w:szCs w:val="20"/>
    </w:rPr>
  </w:style>
  <w:style w:type="paragraph" w:styleId="Revision">
    <w:name w:val="Revision"/>
    <w:hidden/>
    <w:uiPriority w:val="99"/>
    <w:semiHidden/>
    <w:rsid w:val="009565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45619">
      <w:bodyDiv w:val="1"/>
      <w:marLeft w:val="0"/>
      <w:marRight w:val="0"/>
      <w:marTop w:val="0"/>
      <w:marBottom w:val="0"/>
      <w:divBdr>
        <w:top w:val="none" w:sz="0" w:space="0" w:color="auto"/>
        <w:left w:val="none" w:sz="0" w:space="0" w:color="auto"/>
        <w:bottom w:val="none" w:sz="0" w:space="0" w:color="auto"/>
        <w:right w:val="none" w:sz="0" w:space="0" w:color="auto"/>
      </w:divBdr>
    </w:div>
    <w:div w:id="75520427">
      <w:bodyDiv w:val="1"/>
      <w:marLeft w:val="0"/>
      <w:marRight w:val="0"/>
      <w:marTop w:val="0"/>
      <w:marBottom w:val="0"/>
      <w:divBdr>
        <w:top w:val="none" w:sz="0" w:space="0" w:color="auto"/>
        <w:left w:val="none" w:sz="0" w:space="0" w:color="auto"/>
        <w:bottom w:val="none" w:sz="0" w:space="0" w:color="auto"/>
        <w:right w:val="none" w:sz="0" w:space="0" w:color="auto"/>
      </w:divBdr>
    </w:div>
    <w:div w:id="120731379">
      <w:bodyDiv w:val="1"/>
      <w:marLeft w:val="0"/>
      <w:marRight w:val="0"/>
      <w:marTop w:val="0"/>
      <w:marBottom w:val="0"/>
      <w:divBdr>
        <w:top w:val="none" w:sz="0" w:space="0" w:color="auto"/>
        <w:left w:val="none" w:sz="0" w:space="0" w:color="auto"/>
        <w:bottom w:val="none" w:sz="0" w:space="0" w:color="auto"/>
        <w:right w:val="none" w:sz="0" w:space="0" w:color="auto"/>
      </w:divBdr>
    </w:div>
    <w:div w:id="340471233">
      <w:bodyDiv w:val="1"/>
      <w:marLeft w:val="0"/>
      <w:marRight w:val="0"/>
      <w:marTop w:val="0"/>
      <w:marBottom w:val="0"/>
      <w:divBdr>
        <w:top w:val="none" w:sz="0" w:space="0" w:color="auto"/>
        <w:left w:val="none" w:sz="0" w:space="0" w:color="auto"/>
        <w:bottom w:val="none" w:sz="0" w:space="0" w:color="auto"/>
        <w:right w:val="none" w:sz="0" w:space="0" w:color="auto"/>
      </w:divBdr>
    </w:div>
    <w:div w:id="434178299">
      <w:bodyDiv w:val="1"/>
      <w:marLeft w:val="0"/>
      <w:marRight w:val="0"/>
      <w:marTop w:val="0"/>
      <w:marBottom w:val="0"/>
      <w:divBdr>
        <w:top w:val="none" w:sz="0" w:space="0" w:color="auto"/>
        <w:left w:val="none" w:sz="0" w:space="0" w:color="auto"/>
        <w:bottom w:val="none" w:sz="0" w:space="0" w:color="auto"/>
        <w:right w:val="none" w:sz="0" w:space="0" w:color="auto"/>
      </w:divBdr>
    </w:div>
    <w:div w:id="848444597">
      <w:bodyDiv w:val="1"/>
      <w:marLeft w:val="0"/>
      <w:marRight w:val="0"/>
      <w:marTop w:val="0"/>
      <w:marBottom w:val="0"/>
      <w:divBdr>
        <w:top w:val="none" w:sz="0" w:space="0" w:color="auto"/>
        <w:left w:val="none" w:sz="0" w:space="0" w:color="auto"/>
        <w:bottom w:val="none" w:sz="0" w:space="0" w:color="auto"/>
        <w:right w:val="none" w:sz="0" w:space="0" w:color="auto"/>
      </w:divBdr>
    </w:div>
    <w:div w:id="1030227402">
      <w:bodyDiv w:val="1"/>
      <w:marLeft w:val="0"/>
      <w:marRight w:val="0"/>
      <w:marTop w:val="0"/>
      <w:marBottom w:val="0"/>
      <w:divBdr>
        <w:top w:val="none" w:sz="0" w:space="0" w:color="auto"/>
        <w:left w:val="none" w:sz="0" w:space="0" w:color="auto"/>
        <w:bottom w:val="none" w:sz="0" w:space="0" w:color="auto"/>
        <w:right w:val="none" w:sz="0" w:space="0" w:color="auto"/>
      </w:divBdr>
    </w:div>
    <w:div w:id="1096488035">
      <w:bodyDiv w:val="1"/>
      <w:marLeft w:val="0"/>
      <w:marRight w:val="0"/>
      <w:marTop w:val="0"/>
      <w:marBottom w:val="0"/>
      <w:divBdr>
        <w:top w:val="none" w:sz="0" w:space="0" w:color="auto"/>
        <w:left w:val="none" w:sz="0" w:space="0" w:color="auto"/>
        <w:bottom w:val="none" w:sz="0" w:space="0" w:color="auto"/>
        <w:right w:val="none" w:sz="0" w:space="0" w:color="auto"/>
      </w:divBdr>
    </w:div>
    <w:div w:id="1170023430">
      <w:bodyDiv w:val="1"/>
      <w:marLeft w:val="0"/>
      <w:marRight w:val="0"/>
      <w:marTop w:val="0"/>
      <w:marBottom w:val="0"/>
      <w:divBdr>
        <w:top w:val="none" w:sz="0" w:space="0" w:color="auto"/>
        <w:left w:val="none" w:sz="0" w:space="0" w:color="auto"/>
        <w:bottom w:val="none" w:sz="0" w:space="0" w:color="auto"/>
        <w:right w:val="none" w:sz="0" w:space="0" w:color="auto"/>
      </w:divBdr>
    </w:div>
    <w:div w:id="1392120030">
      <w:bodyDiv w:val="1"/>
      <w:marLeft w:val="0"/>
      <w:marRight w:val="0"/>
      <w:marTop w:val="0"/>
      <w:marBottom w:val="0"/>
      <w:divBdr>
        <w:top w:val="none" w:sz="0" w:space="0" w:color="auto"/>
        <w:left w:val="none" w:sz="0" w:space="0" w:color="auto"/>
        <w:bottom w:val="none" w:sz="0" w:space="0" w:color="auto"/>
        <w:right w:val="none" w:sz="0" w:space="0" w:color="auto"/>
      </w:divBdr>
    </w:div>
    <w:div w:id="1444959246">
      <w:bodyDiv w:val="1"/>
      <w:marLeft w:val="0"/>
      <w:marRight w:val="0"/>
      <w:marTop w:val="0"/>
      <w:marBottom w:val="0"/>
      <w:divBdr>
        <w:top w:val="none" w:sz="0" w:space="0" w:color="auto"/>
        <w:left w:val="none" w:sz="0" w:space="0" w:color="auto"/>
        <w:bottom w:val="none" w:sz="0" w:space="0" w:color="auto"/>
        <w:right w:val="none" w:sz="0" w:space="0" w:color="auto"/>
      </w:divBdr>
    </w:div>
    <w:div w:id="1608074741">
      <w:bodyDiv w:val="1"/>
      <w:marLeft w:val="0"/>
      <w:marRight w:val="0"/>
      <w:marTop w:val="0"/>
      <w:marBottom w:val="0"/>
      <w:divBdr>
        <w:top w:val="none" w:sz="0" w:space="0" w:color="auto"/>
        <w:left w:val="none" w:sz="0" w:space="0" w:color="auto"/>
        <w:bottom w:val="none" w:sz="0" w:space="0" w:color="auto"/>
        <w:right w:val="none" w:sz="0" w:space="0" w:color="auto"/>
      </w:divBdr>
      <w:divsChild>
        <w:div w:id="2004581003">
          <w:marLeft w:val="0"/>
          <w:marRight w:val="0"/>
          <w:marTop w:val="0"/>
          <w:marBottom w:val="0"/>
          <w:divBdr>
            <w:top w:val="none" w:sz="0" w:space="0" w:color="auto"/>
            <w:left w:val="none" w:sz="0" w:space="0" w:color="auto"/>
            <w:bottom w:val="none" w:sz="0" w:space="0" w:color="auto"/>
            <w:right w:val="none" w:sz="0" w:space="0" w:color="auto"/>
          </w:divBdr>
          <w:divsChild>
            <w:div w:id="119735660">
              <w:marLeft w:val="0"/>
              <w:marRight w:val="0"/>
              <w:marTop w:val="0"/>
              <w:marBottom w:val="0"/>
              <w:divBdr>
                <w:top w:val="none" w:sz="0" w:space="0" w:color="auto"/>
                <w:left w:val="none" w:sz="0" w:space="0" w:color="auto"/>
                <w:bottom w:val="none" w:sz="0" w:space="0" w:color="auto"/>
                <w:right w:val="none" w:sz="0" w:space="0" w:color="auto"/>
              </w:divBdr>
              <w:divsChild>
                <w:div w:id="46859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900860">
      <w:bodyDiv w:val="1"/>
      <w:marLeft w:val="0"/>
      <w:marRight w:val="0"/>
      <w:marTop w:val="0"/>
      <w:marBottom w:val="0"/>
      <w:divBdr>
        <w:top w:val="none" w:sz="0" w:space="0" w:color="auto"/>
        <w:left w:val="none" w:sz="0" w:space="0" w:color="auto"/>
        <w:bottom w:val="none" w:sz="0" w:space="0" w:color="auto"/>
        <w:right w:val="none" w:sz="0" w:space="0" w:color="auto"/>
      </w:divBdr>
    </w:div>
    <w:div w:id="1897624397">
      <w:bodyDiv w:val="1"/>
      <w:marLeft w:val="0"/>
      <w:marRight w:val="0"/>
      <w:marTop w:val="0"/>
      <w:marBottom w:val="0"/>
      <w:divBdr>
        <w:top w:val="none" w:sz="0" w:space="0" w:color="auto"/>
        <w:left w:val="none" w:sz="0" w:space="0" w:color="auto"/>
        <w:bottom w:val="none" w:sz="0" w:space="0" w:color="auto"/>
        <w:right w:val="none" w:sz="0" w:space="0" w:color="auto"/>
      </w:divBdr>
    </w:div>
    <w:div w:id="1969358884">
      <w:bodyDiv w:val="1"/>
      <w:marLeft w:val="0"/>
      <w:marRight w:val="0"/>
      <w:marTop w:val="0"/>
      <w:marBottom w:val="0"/>
      <w:divBdr>
        <w:top w:val="none" w:sz="0" w:space="0" w:color="auto"/>
        <w:left w:val="none" w:sz="0" w:space="0" w:color="auto"/>
        <w:bottom w:val="none" w:sz="0" w:space="0" w:color="auto"/>
        <w:right w:val="none" w:sz="0" w:space="0" w:color="auto"/>
      </w:divBdr>
    </w:div>
    <w:div w:id="2037195673">
      <w:bodyDiv w:val="1"/>
      <w:marLeft w:val="0"/>
      <w:marRight w:val="0"/>
      <w:marTop w:val="0"/>
      <w:marBottom w:val="0"/>
      <w:divBdr>
        <w:top w:val="none" w:sz="0" w:space="0" w:color="auto"/>
        <w:left w:val="none" w:sz="0" w:space="0" w:color="auto"/>
        <w:bottom w:val="none" w:sz="0" w:space="0" w:color="auto"/>
        <w:right w:val="none" w:sz="0" w:space="0" w:color="auto"/>
      </w:divBdr>
    </w:div>
    <w:div w:id="2133942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github.com/Russmar14/ThesisProject" TargetMode="External"/><Relationship Id="rId5" Type="http://schemas.openxmlformats.org/officeDocument/2006/relationships/footnotes" Target="footnotes.xml"/><Relationship Id="rId15" Type="http://schemas.openxmlformats.org/officeDocument/2006/relationships/header" Target="header1.xml"/><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pagines.uab.cat/mariajosepsole/sites/pagines.uab.cat.mariajosepsole/files/8.-18-SoleBeddorOhala-chap18.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D637BF-50DF-B349-A837-ED463C2203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26</Pages>
  <Words>6007</Words>
  <Characters>34244</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Russell</dc:creator>
  <cp:keywords/>
  <dc:description/>
  <cp:lastModifiedBy>Durvasula, Karthik</cp:lastModifiedBy>
  <cp:revision>31</cp:revision>
  <dcterms:created xsi:type="dcterms:W3CDTF">2021-11-29T02:39:00Z</dcterms:created>
  <dcterms:modified xsi:type="dcterms:W3CDTF">2021-12-05T05:33:00Z</dcterms:modified>
</cp:coreProperties>
</file>